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A4A56" w14:textId="25733723" w:rsidR="00EB3828" w:rsidRDefault="00B500E2" w:rsidP="00B500E2">
      <w:pPr>
        <w:pStyle w:val="Title"/>
      </w:pPr>
      <w:r>
        <w:t>Project: Data Processing Software for Field-Flow-Fractionation Instrument</w:t>
      </w:r>
    </w:p>
    <w:p w14:paraId="1DFA5B6B" w14:textId="77777777" w:rsidR="00B500E2" w:rsidRDefault="00B500E2" w:rsidP="00B500E2"/>
    <w:p w14:paraId="7F57C2CA" w14:textId="2660C59A" w:rsidR="00B500E2" w:rsidRDefault="00B500E2" w:rsidP="00B500E2">
      <w:pPr>
        <w:rPr>
          <w:b/>
          <w:bCs/>
        </w:rPr>
      </w:pPr>
      <w:commentRangeStart w:id="0"/>
      <w:r>
        <w:rPr>
          <w:b/>
          <w:bCs/>
        </w:rPr>
        <w:t>Executive Summary</w:t>
      </w:r>
      <w:commentRangeEnd w:id="0"/>
      <w:r>
        <w:rPr>
          <w:rStyle w:val="CommentReference"/>
        </w:rPr>
        <w:commentReference w:id="0"/>
      </w:r>
    </w:p>
    <w:p w14:paraId="58E62CCE" w14:textId="0F91E349" w:rsidR="00B500E2" w:rsidRDefault="00B500E2" w:rsidP="00B500E2">
      <w:r>
        <w:t xml:space="preserve">This report </w:t>
      </w:r>
      <w:ins w:id="1" w:author="Amr Odeh" w:date="2024-10-09T15:18:00Z" w16du:dateUtc="2024-10-09T04:18:00Z">
        <w:r w:rsidR="00E5130E">
          <w:t>details</w:t>
        </w:r>
      </w:ins>
      <w:del w:id="2" w:author="Amr Odeh" w:date="2024-09-29T18:08:00Z" w16du:dateUtc="2024-09-29T08:08:00Z">
        <w:r w:rsidDel="00F63E16">
          <w:delText>details</w:delText>
        </w:r>
      </w:del>
      <w:r>
        <w:t xml:space="preserve"> the development of </w:t>
      </w:r>
      <w:ins w:id="3" w:author="Amr Odeh" w:date="2024-09-29T18:08:00Z" w16du:dateUtc="2024-09-29T08:08:00Z">
        <w:r w:rsidR="00F63E16">
          <w:t xml:space="preserve">a Python-based </w:t>
        </w:r>
      </w:ins>
      <w:r>
        <w:t xml:space="preserve">data processing software for </w:t>
      </w:r>
      <w:del w:id="4" w:author="Amr Odeh" w:date="2024-09-29T18:08:00Z" w16du:dateUtc="2024-09-29T08:08:00Z">
        <w:r w:rsidDel="00F63E16">
          <w:delText>a</w:delText>
        </w:r>
      </w:del>
      <w:ins w:id="5" w:author="Amr Odeh" w:date="2024-09-29T18:08:00Z" w16du:dateUtc="2024-09-29T08:08:00Z">
        <w:r w:rsidR="00F63E16">
          <w:t>the</w:t>
        </w:r>
      </w:ins>
      <w:r>
        <w:t xml:space="preserve"> Field-Flow-Fractionation (</w:t>
      </w:r>
      <w:r w:rsidRPr="00B500E2">
        <w:rPr>
          <w:b/>
          <w:bCs/>
        </w:rPr>
        <w:t>FFF</w:t>
      </w:r>
      <w:r>
        <w:t>) instrument u</w:t>
      </w:r>
      <w:ins w:id="6" w:author="Amr Odeh" w:date="2024-09-29T18:08:00Z" w16du:dateUtc="2024-09-29T08:08:00Z">
        <w:r w:rsidR="00F63E16">
          <w:t xml:space="preserve">tilised </w:t>
        </w:r>
      </w:ins>
      <w:del w:id="7" w:author="Amr Odeh" w:date="2024-09-29T18:08:00Z" w16du:dateUtc="2024-09-29T08:08:00Z">
        <w:r w:rsidDel="00F63E16">
          <w:delText xml:space="preserve">sed </w:delText>
        </w:r>
      </w:del>
      <w:r>
        <w:t>by the Nanometrology team at the National Measurement Institute (</w:t>
      </w:r>
      <w:r w:rsidRPr="00B500E2">
        <w:rPr>
          <w:b/>
          <w:bCs/>
        </w:rPr>
        <w:t>NMI</w:t>
      </w:r>
      <w:r>
        <w:t xml:space="preserve">). The FFF instrument is </w:t>
      </w:r>
      <w:ins w:id="8" w:author="Amr Odeh" w:date="2024-10-09T15:19:00Z" w16du:dateUtc="2024-10-09T04:19:00Z">
        <w:r w:rsidR="00E5130E">
          <w:t>essential for</w:t>
        </w:r>
      </w:ins>
      <w:del w:id="9" w:author="Amr Odeh" w:date="2024-10-09T15:19:00Z" w16du:dateUtc="2024-10-09T04:19:00Z">
        <w:r w:rsidDel="00E5130E">
          <w:delText>designed to</w:delText>
        </w:r>
      </w:del>
      <w:r>
        <w:t xml:space="preserve"> deriv</w:t>
      </w:r>
      <w:ins w:id="10" w:author="Amr Odeh" w:date="2024-10-09T15:19:00Z" w16du:dateUtc="2024-10-09T04:19:00Z">
        <w:r w:rsidR="00E5130E">
          <w:t xml:space="preserve">ing particle </w:t>
        </w:r>
      </w:ins>
      <w:del w:id="11" w:author="Amr Odeh" w:date="2024-10-09T15:19:00Z" w16du:dateUtc="2024-10-09T04:19:00Z">
        <w:r w:rsidDel="00E5130E">
          <w:delText xml:space="preserve">e the </w:delText>
        </w:r>
      </w:del>
      <w:r>
        <w:t xml:space="preserve">size distributions </w:t>
      </w:r>
      <w:del w:id="12" w:author="Amr Odeh" w:date="2024-10-09T15:19:00Z" w16du:dateUtc="2024-10-09T04:19:00Z">
        <w:r w:rsidDel="00E5130E">
          <w:delText xml:space="preserve">of particles </w:delText>
        </w:r>
      </w:del>
      <w:r>
        <w:t xml:space="preserve">in liquid suspensions, a critical </w:t>
      </w:r>
      <w:ins w:id="13" w:author="Amr Odeh" w:date="2024-10-09T15:19:00Z" w16du:dateUtc="2024-10-09T04:19:00Z">
        <w:r w:rsidR="00C073DC">
          <w:t xml:space="preserve">aspect in nanoparticle </w:t>
        </w:r>
      </w:ins>
      <w:del w:id="14" w:author="Amr Odeh" w:date="2024-10-09T15:19:00Z" w16du:dateUtc="2024-10-09T04:19:00Z">
        <w:r w:rsidDel="00C073DC">
          <w:delText xml:space="preserve">task in the </w:delText>
        </w:r>
      </w:del>
      <w:r>
        <w:t>characterisation</w:t>
      </w:r>
      <w:del w:id="15" w:author="Amr Odeh" w:date="2024-10-09T15:19:00Z" w16du:dateUtc="2024-10-09T04:19:00Z">
        <w:r w:rsidDel="00C073DC">
          <w:delText xml:space="preserve"> of nanoparticles</w:delText>
        </w:r>
      </w:del>
      <w:r>
        <w:t xml:space="preserve">. </w:t>
      </w:r>
      <w:ins w:id="16" w:author="Amr Odeh" w:date="2024-09-29T18:09:00Z" w16du:dateUtc="2024-09-29T08:09:00Z">
        <w:r w:rsidR="00F63E16">
          <w:t xml:space="preserve">The </w:t>
        </w:r>
      </w:ins>
      <w:ins w:id="17" w:author="Amr Odeh" w:date="2024-10-09T15:19:00Z" w16du:dateUtc="2024-10-09T04:19:00Z">
        <w:r w:rsidR="00C073DC">
          <w:t xml:space="preserve">software developed </w:t>
        </w:r>
      </w:ins>
      <w:ins w:id="18" w:author="Amr Odeh" w:date="2024-09-29T18:09:00Z" w16du:dateUtc="2024-09-29T08:09:00Z">
        <w:r w:rsidR="00F63E16">
          <w:t>automates</w:t>
        </w:r>
      </w:ins>
      <w:del w:id="19" w:author="Amr Odeh" w:date="2024-09-29T18:09:00Z" w16du:dateUtc="2024-09-29T08:09:00Z">
        <w:r w:rsidDel="00F63E16">
          <w:delText>This project involved developing a Python-based software template to automate</w:delText>
        </w:r>
      </w:del>
      <w:r>
        <w:t xml:space="preserve"> data processing</w:t>
      </w:r>
      <w:ins w:id="20" w:author="Amr Odeh" w:date="2024-09-29T18:09:00Z" w16du:dateUtc="2024-09-29T08:09:00Z">
        <w:r w:rsidR="00F63E16">
          <w:t xml:space="preserve"> tasks</w:t>
        </w:r>
      </w:ins>
      <w:r>
        <w:t xml:space="preserve">, including </w:t>
      </w:r>
      <w:ins w:id="21" w:author="Amr Odeh" w:date="2024-09-29T16:04:00Z" w16du:dateUtc="2024-09-29T06:04:00Z">
        <w:r w:rsidR="00E43728">
          <w:t>despikin</w:t>
        </w:r>
      </w:ins>
      <w:ins w:id="22" w:author="Amr Odeh" w:date="2024-10-09T15:20:00Z" w16du:dateUtc="2024-10-09T04:20:00Z">
        <w:r w:rsidR="00C073DC">
          <w:t>g</w:t>
        </w:r>
      </w:ins>
      <w:ins w:id="23" w:author="Amr Odeh" w:date="2024-09-29T16:05:00Z" w16du:dateUtc="2024-09-29T06:05:00Z">
        <w:r w:rsidR="00E43728">
          <w:t xml:space="preserve">, </w:t>
        </w:r>
      </w:ins>
      <w:r>
        <w:t>baseline</w:t>
      </w:r>
      <w:ins w:id="24" w:author="Amr Odeh" w:date="2024-09-29T16:05:00Z" w16du:dateUtc="2024-09-29T06:05:00Z">
        <w:r w:rsidR="00E43728">
          <w:t xml:space="preserve"> </w:t>
        </w:r>
      </w:ins>
      <w:del w:id="25" w:author="Amr Odeh" w:date="2024-09-29T16:05:00Z" w16du:dateUtc="2024-09-29T06:05:00Z">
        <w:r w:rsidDel="00E43728">
          <w:delText xml:space="preserve">s </w:delText>
        </w:r>
      </w:del>
      <w:r>
        <w:t xml:space="preserve">correction, peak detection, </w:t>
      </w:r>
      <w:del w:id="26" w:author="Amr Odeh" w:date="2024-09-29T18:09:00Z" w16du:dateUtc="2024-09-29T08:09:00Z">
        <w:r w:rsidDel="00F63E16">
          <w:delText xml:space="preserve">despiking, </w:delText>
        </w:r>
      </w:del>
      <w:r>
        <w:t xml:space="preserve">and </w:t>
      </w:r>
      <w:ins w:id="27" w:author="Amr Odeh" w:date="2024-09-29T16:05:00Z" w16du:dateUtc="2024-09-29T06:05:00Z">
        <w:r w:rsidR="00E43728">
          <w:t xml:space="preserve">the </w:t>
        </w:r>
      </w:ins>
      <w:r>
        <w:t xml:space="preserve">calculation of hydrodynamic radius and molar mass. </w:t>
      </w:r>
      <w:ins w:id="28" w:author="Amr Odeh" w:date="2024-09-29T18:09:00Z" w16du:dateUtc="2024-09-29T08:09:00Z">
        <w:r w:rsidR="00F63E16">
          <w:t>Preliminary results demonstrate the</w:t>
        </w:r>
      </w:ins>
      <w:ins w:id="29" w:author="Amr Odeh" w:date="2024-09-29T18:10:00Z" w16du:dateUtc="2024-09-29T08:10:00Z">
        <w:r w:rsidR="00F63E16">
          <w:t xml:space="preserve"> </w:t>
        </w:r>
      </w:ins>
      <w:del w:id="30" w:author="Amr Odeh" w:date="2024-09-29T18:10:00Z" w16du:dateUtc="2024-09-29T08:10:00Z">
        <w:r w:rsidDel="00F63E16">
          <w:delText xml:space="preserve">The results demonstrate the capability of the </w:delText>
        </w:r>
      </w:del>
      <w:r>
        <w:t>software</w:t>
      </w:r>
      <w:ins w:id="31" w:author="Amr Odeh" w:date="2024-09-29T18:10:00Z" w16du:dateUtc="2024-09-29T08:10:00Z">
        <w:r w:rsidR="00F63E16">
          <w:t xml:space="preserve">’s ability to </w:t>
        </w:r>
      </w:ins>
      <w:ins w:id="32" w:author="Amr Odeh" w:date="2024-10-09T15:20:00Z" w16du:dateUtc="2024-10-09T04:20:00Z">
        <w:r w:rsidR="00C073DC">
          <w:t>accurately</w:t>
        </w:r>
      </w:ins>
      <w:del w:id="33" w:author="Amr Odeh" w:date="2024-09-29T18:10:00Z" w16du:dateUtc="2024-09-29T08:10:00Z">
        <w:r w:rsidDel="00F63E16">
          <w:delText xml:space="preserve"> to accurately</w:delText>
        </w:r>
      </w:del>
      <w:r>
        <w:t xml:space="preserve"> process complex datasets, </w:t>
      </w:r>
      <w:ins w:id="34" w:author="Amr Odeh" w:date="2024-10-09T15:20:00Z" w16du:dateUtc="2024-10-09T04:20:00Z">
        <w:r w:rsidR="00C073DC">
          <w:t xml:space="preserve">significantly </w:t>
        </w:r>
      </w:ins>
      <w:ins w:id="35" w:author="Amr Odeh" w:date="2024-09-29T18:10:00Z" w16du:dateUtc="2024-09-29T08:10:00Z">
        <w:r w:rsidR="00F63E16">
          <w:t xml:space="preserve">enhancing </w:t>
        </w:r>
      </w:ins>
      <w:ins w:id="36" w:author="Amr Odeh" w:date="2024-10-09T15:20:00Z" w16du:dateUtc="2024-10-09T04:20:00Z">
        <w:r w:rsidR="00C073DC">
          <w:t xml:space="preserve">efficiency and </w:t>
        </w:r>
      </w:ins>
      <w:ins w:id="37" w:author="Amr Odeh" w:date="2024-09-29T18:10:00Z" w16du:dateUtc="2024-09-29T08:10:00Z">
        <w:r w:rsidR="00F63E16">
          <w:t xml:space="preserve">repeatability in size distribution measurements. </w:t>
        </w:r>
      </w:ins>
      <w:del w:id="38" w:author="Amr Odeh" w:date="2024-09-29T18:10:00Z" w16du:dateUtc="2024-09-29T08:10:00Z">
        <w:r w:rsidDel="00F63E16">
          <w:delText>providing reliable size distribution measurements. The implications of t</w:delText>
        </w:r>
      </w:del>
      <w:ins w:id="39" w:author="Amr Odeh" w:date="2024-09-29T18:10:00Z" w16du:dateUtc="2024-09-29T08:10:00Z">
        <w:r w:rsidR="00F63E16">
          <w:t>T</w:t>
        </w:r>
      </w:ins>
      <w:r>
        <w:t xml:space="preserve">his work </w:t>
      </w:r>
      <w:ins w:id="40" w:author="Amr Odeh" w:date="2024-10-09T15:20:00Z" w16du:dateUtc="2024-10-09T04:20:00Z">
        <w:r w:rsidR="00C073DC">
          <w:t>aligns wit</w:t>
        </w:r>
      </w:ins>
      <w:ins w:id="41" w:author="Amr Odeh" w:date="2024-10-09T15:21:00Z" w16du:dateUtc="2024-10-09T04:21:00Z">
        <w:r w:rsidR="00C073DC">
          <w:t xml:space="preserve">h NMI’s </w:t>
        </w:r>
      </w:ins>
      <w:del w:id="42" w:author="Amr Odeh" w:date="2024-09-29T18:10:00Z" w16du:dateUtc="2024-09-29T08:10:00Z">
        <w:r w:rsidDel="00F63E16">
          <w:delText xml:space="preserve">are </w:delText>
        </w:r>
      </w:del>
      <w:del w:id="43" w:author="Amr Odeh" w:date="2024-10-09T15:21:00Z" w16du:dateUtc="2024-10-09T04:21:00Z">
        <w:r w:rsidDel="00C073DC">
          <w:delText>significant</w:delText>
        </w:r>
      </w:del>
      <w:del w:id="44" w:author="Amr Odeh" w:date="2024-09-29T18:10:00Z" w16du:dateUtc="2024-09-29T08:10:00Z">
        <w:r w:rsidDel="00F63E16">
          <w:delText xml:space="preserve"> for</w:delText>
        </w:r>
      </w:del>
      <w:del w:id="45" w:author="Amr Odeh" w:date="2024-10-09T15:21:00Z" w16du:dateUtc="2024-10-09T04:21:00Z">
        <w:r w:rsidDel="00C073DC">
          <w:delText xml:space="preserve"> improv</w:delText>
        </w:r>
      </w:del>
      <w:del w:id="46" w:author="Amr Odeh" w:date="2024-09-29T18:10:00Z" w16du:dateUtc="2024-09-29T08:10:00Z">
        <w:r w:rsidDel="00F63E16">
          <w:delText>ing</w:delText>
        </w:r>
      </w:del>
      <w:del w:id="47" w:author="Amr Odeh" w:date="2024-09-29T18:11:00Z" w16du:dateUtc="2024-09-29T08:11:00Z">
        <w:r w:rsidDel="00F63E16">
          <w:delText xml:space="preserve"> the efficiency and accuracy of nanometrology practices, </w:delText>
        </w:r>
      </w:del>
      <w:del w:id="48" w:author="Amr Odeh" w:date="2024-10-09T15:21:00Z" w16du:dateUtc="2024-10-09T04:21:00Z">
        <w:r w:rsidDel="00C073DC">
          <w:delText xml:space="preserve">aligning with NMI’s </w:delText>
        </w:r>
      </w:del>
      <w:r>
        <w:t>objective</w:t>
      </w:r>
      <w:del w:id="49" w:author="Amr Odeh" w:date="2024-10-09T15:21:00Z" w16du:dateUtc="2024-10-09T04:21:00Z">
        <w:r w:rsidDel="00C073DC">
          <w:delText>s</w:delText>
        </w:r>
      </w:del>
      <w:r>
        <w:t xml:space="preserve"> to advance measurement standards </w:t>
      </w:r>
      <w:ins w:id="50" w:author="Amr Odeh" w:date="2024-10-09T15:21:00Z" w16du:dateUtc="2024-10-09T04:21:00Z">
        <w:r w:rsidR="00C073DC">
          <w:t>by improving both the accuracy and efficiency of nanometrology practices</w:t>
        </w:r>
      </w:ins>
      <w:del w:id="51" w:author="Amr Odeh" w:date="2024-10-09T15:21:00Z" w16du:dateUtc="2024-10-09T04:21:00Z">
        <w:r w:rsidDel="00C073DC">
          <w:delText>for methods</w:delText>
        </w:r>
      </w:del>
      <w:r>
        <w:t xml:space="preserve">. </w:t>
      </w:r>
    </w:p>
    <w:p w14:paraId="3B237BD8" w14:textId="77777777" w:rsidR="00B500E2" w:rsidRDefault="00B500E2" w:rsidP="00B500E2"/>
    <w:p w14:paraId="12B7DEF5" w14:textId="56FDB5E7" w:rsidR="00B500E2" w:rsidRDefault="00B500E2" w:rsidP="00B500E2">
      <w:r>
        <w:rPr>
          <w:b/>
          <w:bCs/>
        </w:rPr>
        <w:t>Introduction</w:t>
      </w:r>
    </w:p>
    <w:p w14:paraId="2EF1901F" w14:textId="7E358631" w:rsidR="00B500E2" w:rsidRDefault="00B500E2" w:rsidP="00B500E2">
      <w:commentRangeStart w:id="52"/>
      <w:r>
        <w:t>F</w:t>
      </w:r>
      <w:ins w:id="53" w:author="Amr Odeh" w:date="2024-09-29T16:05:00Z" w16du:dateUtc="2024-09-29T06:05:00Z">
        <w:r w:rsidR="00E43728">
          <w:t>ie</w:t>
        </w:r>
      </w:ins>
      <w:ins w:id="54" w:author="Amr Odeh" w:date="2024-09-29T16:06:00Z" w16du:dateUtc="2024-09-29T06:06:00Z">
        <w:r w:rsidR="00E43728">
          <w:t>ld-</w:t>
        </w:r>
      </w:ins>
      <w:r>
        <w:t>F</w:t>
      </w:r>
      <w:ins w:id="55" w:author="Amr Odeh" w:date="2024-09-29T16:06:00Z" w16du:dateUtc="2024-09-29T06:06:00Z">
        <w:r w:rsidR="00E43728">
          <w:t>low-</w:t>
        </w:r>
      </w:ins>
      <w:r>
        <w:t>F</w:t>
      </w:r>
      <w:ins w:id="56" w:author="Amr Odeh" w:date="2024-09-29T16:06:00Z" w16du:dateUtc="2024-09-29T06:06:00Z">
        <w:r w:rsidR="00E43728">
          <w:t>ractionation (FFF)</w:t>
        </w:r>
      </w:ins>
      <w:r>
        <w:t xml:space="preserve"> </w:t>
      </w:r>
      <w:commentRangeEnd w:id="52"/>
      <w:r>
        <w:rPr>
          <w:rStyle w:val="CommentReference"/>
        </w:rPr>
        <w:commentReference w:id="52"/>
      </w:r>
      <w:r>
        <w:t xml:space="preserve">is a </w:t>
      </w:r>
      <w:del w:id="57" w:author="Amr Odeh" w:date="2024-10-09T15:21:00Z" w16du:dateUtc="2024-10-09T04:21:00Z">
        <w:r w:rsidDel="00C073DC">
          <w:delText xml:space="preserve">powerful technique </w:delText>
        </w:r>
      </w:del>
      <w:r>
        <w:t xml:space="preserve">widely used </w:t>
      </w:r>
      <w:ins w:id="58" w:author="Amr Odeh" w:date="2024-10-09T15:21:00Z" w16du:dateUtc="2024-10-09T04:21:00Z">
        <w:r w:rsidR="00C073DC">
          <w:t xml:space="preserve">technique </w:t>
        </w:r>
      </w:ins>
      <w:r>
        <w:t xml:space="preserve">in nanometrology </w:t>
      </w:r>
      <w:ins w:id="59" w:author="Amr Odeh" w:date="2024-10-09T15:21:00Z" w16du:dateUtc="2024-10-09T04:21:00Z">
        <w:r w:rsidR="00C073DC">
          <w:t>for</w:t>
        </w:r>
      </w:ins>
      <w:del w:id="60" w:author="Amr Odeh" w:date="2024-10-09T15:21:00Z" w16du:dateUtc="2024-10-09T04:21:00Z">
        <w:r w:rsidDel="00C073DC">
          <w:delText xml:space="preserve">to </w:delText>
        </w:r>
      </w:del>
      <w:ins w:id="61" w:author="Amr Odeh" w:date="2024-10-09T15:21:00Z" w16du:dateUtc="2024-10-09T04:21:00Z">
        <w:r w:rsidR="00C073DC">
          <w:t xml:space="preserve"> </w:t>
        </w:r>
      </w:ins>
      <w:r>
        <w:t>separat</w:t>
      </w:r>
      <w:ins w:id="62" w:author="Amr Odeh" w:date="2024-10-09T15:21:00Z" w16du:dateUtc="2024-10-09T04:21:00Z">
        <w:r w:rsidR="00C073DC">
          <w:t>ing</w:t>
        </w:r>
      </w:ins>
      <w:del w:id="63" w:author="Amr Odeh" w:date="2024-10-09T15:21:00Z" w16du:dateUtc="2024-10-09T04:21:00Z">
        <w:r w:rsidDel="00C073DC">
          <w:delText>e</w:delText>
        </w:r>
      </w:del>
      <w:r>
        <w:t xml:space="preserve"> and analys</w:t>
      </w:r>
      <w:ins w:id="64" w:author="Amr Odeh" w:date="2024-10-09T15:22:00Z" w16du:dateUtc="2024-10-09T04:22:00Z">
        <w:r w:rsidR="00C073DC">
          <w:t>ing</w:t>
        </w:r>
      </w:ins>
      <w:del w:id="65" w:author="Amr Odeh" w:date="2024-10-09T15:22:00Z" w16du:dateUtc="2024-10-09T04:22:00Z">
        <w:r w:rsidDel="00C073DC">
          <w:delText>e</w:delText>
        </w:r>
      </w:del>
      <w:r>
        <w:t xml:space="preserve"> particles based on </w:t>
      </w:r>
      <w:del w:id="66" w:author="Amr Odeh" w:date="2024-10-09T15:22:00Z" w16du:dateUtc="2024-10-09T04:22:00Z">
        <w:r w:rsidDel="00C073DC">
          <w:delText xml:space="preserve">their </w:delText>
        </w:r>
      </w:del>
      <w:r>
        <w:t>size, shape, and density</w:t>
      </w:r>
      <w:ins w:id="67" w:author="Amr Odeh" w:date="2024-10-09T15:34:00Z" w16du:dateUtc="2024-10-09T04:34:00Z">
        <w:r w:rsidR="000B5571">
          <w:t xml:space="preserve"> (Quattrini et al., 2021)</w:t>
        </w:r>
      </w:ins>
      <w:r>
        <w:t xml:space="preserve">. </w:t>
      </w:r>
      <w:ins w:id="68" w:author="Amr Odeh" w:date="2024-10-09T15:22:00Z" w16du:dateUtc="2024-10-09T04:22:00Z">
        <w:r w:rsidR="00C073DC">
          <w:t xml:space="preserve">The technique </w:t>
        </w:r>
      </w:ins>
      <w:del w:id="69" w:author="Amr Odeh" w:date="2024-09-29T18:12:00Z" w16du:dateUtc="2024-09-29T08:12:00Z">
        <w:r w:rsidDel="00F63E16">
          <w:delText>The method</w:delText>
        </w:r>
      </w:del>
      <w:del w:id="70" w:author="Amr Odeh" w:date="2024-10-09T15:22:00Z" w16du:dateUtc="2024-10-09T04:22:00Z">
        <w:r w:rsidDel="00C073DC">
          <w:delText xml:space="preserve"> </w:delText>
        </w:r>
      </w:del>
      <w:r>
        <w:t xml:space="preserve">is highly effective for characterising nanoparticles in liquid suspensions, providing </w:t>
      </w:r>
      <w:ins w:id="71" w:author="Amr Odeh" w:date="2024-09-29T18:12:00Z" w16du:dateUtc="2024-09-29T08:12:00Z">
        <w:r w:rsidR="00F63E16">
          <w:t xml:space="preserve">detailed </w:t>
        </w:r>
      </w:ins>
      <w:r>
        <w:t xml:space="preserve">insights into </w:t>
      </w:r>
      <w:ins w:id="72" w:author="Amr Odeh" w:date="2024-10-09T15:22:00Z" w16du:dateUtc="2024-10-09T04:22:00Z">
        <w:r w:rsidR="00C073DC">
          <w:t xml:space="preserve">critical properties such as </w:t>
        </w:r>
      </w:ins>
      <w:r>
        <w:t>particle size distribution</w:t>
      </w:r>
      <w:del w:id="73" w:author="Amr Odeh" w:date="2024-10-09T15:22:00Z" w16du:dateUtc="2024-10-09T04:22:00Z">
        <w:r w:rsidDel="00C073DC">
          <w:delText xml:space="preserve"> and other critical properties</w:delText>
        </w:r>
      </w:del>
      <w:ins w:id="74" w:author="Amr Odeh" w:date="2024-10-09T15:34:00Z" w16du:dateUtc="2024-10-09T04:34:00Z">
        <w:r w:rsidR="000B5571">
          <w:t xml:space="preserve"> (Quattrini et al., 2021)</w:t>
        </w:r>
      </w:ins>
      <w:r>
        <w:t>. Accurate measurement</w:t>
      </w:r>
      <w:ins w:id="75" w:author="Amr Odeh" w:date="2024-09-29T18:13:00Z" w16du:dateUtc="2024-09-29T08:13:00Z">
        <w:r w:rsidR="00F63E16">
          <w:t>s</w:t>
        </w:r>
      </w:ins>
      <w:r>
        <w:t xml:space="preserve"> </w:t>
      </w:r>
      <w:del w:id="76" w:author="Amr Odeh" w:date="2024-10-09T15:22:00Z" w16du:dateUtc="2024-10-09T04:22:00Z">
        <w:r w:rsidDel="00C073DC">
          <w:delText xml:space="preserve">and characterisation </w:delText>
        </w:r>
      </w:del>
      <w:r>
        <w:t xml:space="preserve">are essential for research </w:t>
      </w:r>
      <w:del w:id="77" w:author="Amr Odeh" w:date="2024-10-09T15:23:00Z" w16du:dateUtc="2024-10-09T04:23:00Z">
        <w:r w:rsidDel="00C073DC">
          <w:delText xml:space="preserve">and development </w:delText>
        </w:r>
      </w:del>
      <w:del w:id="78" w:author="Amr Odeh" w:date="2024-09-29T18:13:00Z" w16du:dateUtc="2024-09-29T08:13:00Z">
        <w:r w:rsidDel="00F63E16">
          <w:delText xml:space="preserve">in </w:delText>
        </w:r>
      </w:del>
      <w:ins w:id="79" w:author="Amr Odeh" w:date="2024-10-09T15:23:00Z" w16du:dateUtc="2024-10-09T04:23:00Z">
        <w:r w:rsidR="00C073DC">
          <w:t xml:space="preserve">in </w:t>
        </w:r>
      </w:ins>
      <w:r>
        <w:t>various fields, including material science, biotechnology, and pharmaceuticals</w:t>
      </w:r>
      <w:ins w:id="80" w:author="Amr Odeh" w:date="2024-10-09T15:23:00Z" w16du:dateUtc="2024-10-09T04:23:00Z">
        <w:r w:rsidR="00C073DC">
          <w:t xml:space="preserve"> (Till et al., 2014</w:t>
        </w:r>
      </w:ins>
      <w:ins w:id="81" w:author="Amr Odeh" w:date="2024-10-09T15:26:00Z" w16du:dateUtc="2024-10-09T04:26:00Z">
        <w:r w:rsidR="00C073DC">
          <w:t>).</w:t>
        </w:r>
      </w:ins>
      <w:del w:id="82" w:author="Amr Odeh" w:date="2024-10-09T15:26:00Z" w16du:dateUtc="2024-10-09T04:26:00Z">
        <w:r w:rsidDel="00C073DC">
          <w:delText>.</w:delText>
        </w:r>
      </w:del>
      <w:r>
        <w:t xml:space="preserve"> </w:t>
      </w:r>
    </w:p>
    <w:p w14:paraId="5CF2C16B" w14:textId="77777777" w:rsidR="00B500E2" w:rsidRDefault="00B500E2" w:rsidP="00B500E2"/>
    <w:p w14:paraId="707C7875" w14:textId="03EF8AC8" w:rsidR="00B500E2" w:rsidRDefault="00B500E2" w:rsidP="00B500E2">
      <w:r>
        <w:t xml:space="preserve">At </w:t>
      </w:r>
      <w:del w:id="83" w:author="Amr Odeh" w:date="2024-10-09T15:26:00Z" w16du:dateUtc="2024-10-09T04:26:00Z">
        <w:r w:rsidDel="00C073DC">
          <w:delText xml:space="preserve">the </w:delText>
        </w:r>
      </w:del>
      <w:r>
        <w:t xml:space="preserve">NMI, the Nanometrology team </w:t>
      </w:r>
      <w:del w:id="84" w:author="Amr Odeh" w:date="2024-09-29T18:14:00Z" w16du:dateUtc="2024-09-29T08:14:00Z">
        <w:r w:rsidDel="00F63E16">
          <w:delText xml:space="preserve">uses </w:delText>
        </w:r>
      </w:del>
      <w:ins w:id="85" w:author="Amr Odeh" w:date="2024-09-29T18:14:00Z" w16du:dateUtc="2024-09-29T08:14:00Z">
        <w:r w:rsidR="00F63E16">
          <w:t xml:space="preserve">employs </w:t>
        </w:r>
      </w:ins>
      <w:r>
        <w:t xml:space="preserve">FFF instruments to </w:t>
      </w:r>
      <w:del w:id="86" w:author="Amr Odeh" w:date="2024-10-09T15:26:00Z" w16du:dateUtc="2024-10-09T04:26:00Z">
        <w:r w:rsidDel="00C073DC">
          <w:delText xml:space="preserve">conduct </w:delText>
        </w:r>
      </w:del>
      <w:ins w:id="87" w:author="Amr Odeh" w:date="2024-10-09T15:26:00Z" w16du:dateUtc="2024-10-09T04:26:00Z">
        <w:r w:rsidR="00C073DC">
          <w:t>support</w:t>
        </w:r>
        <w:r w:rsidR="00C073DC">
          <w:t xml:space="preserve"> </w:t>
        </w:r>
      </w:ins>
      <w:r>
        <w:t xml:space="preserve">research and provide services </w:t>
      </w:r>
      <w:del w:id="88" w:author="Amr Odeh" w:date="2024-10-09T15:26:00Z" w16du:dateUtc="2024-10-09T04:26:00Z">
        <w:r w:rsidDel="00C073DC">
          <w:delText xml:space="preserve">related to </w:delText>
        </w:r>
      </w:del>
      <w:ins w:id="89" w:author="Amr Odeh" w:date="2024-10-09T15:26:00Z" w16du:dateUtc="2024-10-09T04:26:00Z">
        <w:r w:rsidR="00C073DC">
          <w:t xml:space="preserve">for </w:t>
        </w:r>
      </w:ins>
      <w:r>
        <w:t xml:space="preserve">nanoparticle </w:t>
      </w:r>
      <w:del w:id="90" w:author="Amr Odeh" w:date="2024-10-09T15:26:00Z" w16du:dateUtc="2024-10-09T04:26:00Z">
        <w:r w:rsidDel="00C073DC">
          <w:delText xml:space="preserve">measurement and </w:delText>
        </w:r>
      </w:del>
      <w:r>
        <w:t xml:space="preserve">characterisation. However, </w:t>
      </w:r>
      <w:del w:id="91" w:author="Amr Odeh" w:date="2024-10-09T15:26:00Z" w16du:dateUtc="2024-10-09T04:26:00Z">
        <w:r w:rsidDel="00C073DC">
          <w:delText xml:space="preserve">processing </w:delText>
        </w:r>
      </w:del>
      <w:r>
        <w:t>the raw data generated by the</w:t>
      </w:r>
      <w:ins w:id="92" w:author="Amr Odeh" w:date="2024-10-09T15:26:00Z" w16du:dateUtc="2024-10-09T04:26:00Z">
        <w:r w:rsidR="00C073DC">
          <w:t>se</w:t>
        </w:r>
      </w:ins>
      <w:del w:id="93" w:author="Amr Odeh" w:date="2024-10-09T15:26:00Z" w16du:dateUtc="2024-10-09T04:26:00Z">
        <w:r w:rsidDel="00C073DC">
          <w:delText xml:space="preserve"> FFF</w:delText>
        </w:r>
      </w:del>
      <w:r>
        <w:t xml:space="preserve"> instrument</w:t>
      </w:r>
      <w:ins w:id="94" w:author="Amr Odeh" w:date="2024-10-09T15:26:00Z" w16du:dateUtc="2024-10-09T04:26:00Z">
        <w:r w:rsidR="00C073DC">
          <w:t>s can be</w:t>
        </w:r>
      </w:ins>
      <w:del w:id="95" w:author="Amr Odeh" w:date="2024-10-09T15:26:00Z" w16du:dateUtc="2024-10-09T04:26:00Z">
        <w:r w:rsidDel="00C073DC">
          <w:delText xml:space="preserve"> </w:delText>
        </w:r>
      </w:del>
      <w:del w:id="96" w:author="Amr Odeh" w:date="2024-09-29T18:14:00Z" w16du:dateUtc="2024-09-29T08:14:00Z">
        <w:r w:rsidDel="00B60693">
          <w:delText>can be</w:delText>
        </w:r>
      </w:del>
      <w:r>
        <w:t xml:space="preserve"> labour intensive </w:t>
      </w:r>
      <w:ins w:id="97" w:author="Amr Odeh" w:date="2024-10-09T15:26:00Z" w16du:dateUtc="2024-10-09T04:26:00Z">
        <w:r w:rsidR="00C073DC">
          <w:t>to process, re</w:t>
        </w:r>
      </w:ins>
      <w:ins w:id="98" w:author="Amr Odeh" w:date="2024-10-09T15:27:00Z" w16du:dateUtc="2024-10-09T04:27:00Z">
        <w:r w:rsidR="00C073DC">
          <w:t xml:space="preserve">quiring considerable manual effort </w:t>
        </w:r>
      </w:ins>
      <w:r>
        <w:t>and</w:t>
      </w:r>
      <w:ins w:id="99" w:author="Amr Odeh" w:date="2024-10-09T15:27:00Z" w16du:dateUtc="2024-10-09T04:27:00Z">
        <w:r w:rsidR="00C073DC">
          <w:t xml:space="preserve"> can be </w:t>
        </w:r>
      </w:ins>
      <w:del w:id="100" w:author="Amr Odeh" w:date="2024-10-09T15:27:00Z" w16du:dateUtc="2024-10-09T04:27:00Z">
        <w:r w:rsidDel="00C073DC">
          <w:delText xml:space="preserve"> </w:delText>
        </w:r>
      </w:del>
      <w:r>
        <w:t>prone to inconsistencies.</w:t>
      </w:r>
      <w:del w:id="101" w:author="Amr Odeh" w:date="2024-10-09T15:28:00Z" w16du:dateUtc="2024-10-09T04:28:00Z">
        <w:r w:rsidDel="00C073DC">
          <w:delText xml:space="preserve"> </w:delText>
        </w:r>
      </w:del>
      <w:ins w:id="102" w:author="Amr Odeh" w:date="2024-09-29T18:15:00Z" w16du:dateUtc="2024-09-29T08:15:00Z">
        <w:r w:rsidR="00B60693">
          <w:t xml:space="preserve"> </w:t>
        </w:r>
      </w:ins>
      <w:r>
        <w:t xml:space="preserve">The motivation behind this project </w:t>
      </w:r>
      <w:ins w:id="103" w:author="Amr Odeh" w:date="2024-10-09T15:28:00Z" w16du:dateUtc="2024-10-09T04:28:00Z">
        <w:r w:rsidR="00C073DC">
          <w:t xml:space="preserve">was to automate the </w:t>
        </w:r>
      </w:ins>
      <w:del w:id="104" w:author="Amr Odeh" w:date="2024-10-09T15:28:00Z" w16du:dateUtc="2024-10-09T04:28:00Z">
        <w:r w:rsidDel="00C073DC">
          <w:delText xml:space="preserve">is to develop and automated </w:delText>
        </w:r>
      </w:del>
      <w:r>
        <w:t>data processing pipeline</w:t>
      </w:r>
      <w:ins w:id="105" w:author="Amr Odeh" w:date="2024-10-09T15:28:00Z" w16du:dateUtc="2024-10-09T04:28:00Z">
        <w:r w:rsidR="00C073DC">
          <w:t>,</w:t>
        </w:r>
      </w:ins>
      <w:r>
        <w:t xml:space="preserve"> </w:t>
      </w:r>
      <w:del w:id="106" w:author="Amr Odeh" w:date="2024-10-09T15:28:00Z" w16du:dateUtc="2024-10-09T04:28:00Z">
        <w:r w:rsidDel="00C073DC">
          <w:delText xml:space="preserve">that </w:delText>
        </w:r>
      </w:del>
      <w:r>
        <w:t>leverag</w:t>
      </w:r>
      <w:ins w:id="107" w:author="Amr Odeh" w:date="2024-10-09T15:28:00Z" w16du:dateUtc="2024-10-09T04:28:00Z">
        <w:r w:rsidR="00C073DC">
          <w:t>ing Python</w:t>
        </w:r>
      </w:ins>
      <w:del w:id="108" w:author="Amr Odeh" w:date="2024-10-09T15:28:00Z" w16du:dateUtc="2024-10-09T04:28:00Z">
        <w:r w:rsidDel="00C073DC">
          <w:delText>es</w:delText>
        </w:r>
      </w:del>
      <w:r>
        <w:t xml:space="preserve"> programming </w:t>
      </w:r>
      <w:del w:id="109" w:author="Amr Odeh" w:date="2024-10-09T15:28:00Z" w16du:dateUtc="2024-10-09T04:28:00Z">
        <w:r w:rsidDel="00C073DC">
          <w:delText xml:space="preserve">techniques </w:delText>
        </w:r>
      </w:del>
      <w:r>
        <w:t>to enhance the accuracy, repeatability, and efficiency of data analysis</w:t>
      </w:r>
      <w:ins w:id="110" w:author="Amr Odeh" w:date="2024-10-09T15:28:00Z" w16du:dateUtc="2024-10-09T04:28:00Z">
        <w:r w:rsidR="00C073DC">
          <w:t xml:space="preserve">. This approach adds value to </w:t>
        </w:r>
      </w:ins>
      <w:del w:id="111" w:author="Amr Odeh" w:date="2024-10-09T15:28:00Z" w16du:dateUtc="2024-10-09T04:28:00Z">
        <w:r w:rsidDel="00C073DC">
          <w:delText>,</w:delText>
        </w:r>
      </w:del>
      <w:del w:id="112" w:author="Amr Odeh" w:date="2024-10-09T15:29:00Z" w16du:dateUtc="2024-10-09T04:29:00Z">
        <w:r w:rsidDel="00C073DC">
          <w:delText xml:space="preserve"> thereby adding </w:delText>
        </w:r>
        <w:r w:rsidR="002D3EFA" w:rsidDel="00C073DC">
          <w:delText>value to the</w:delText>
        </w:r>
      </w:del>
      <w:r w:rsidR="002D3EFA">
        <w:t xml:space="preserve"> NMI’s capabilities</w:t>
      </w:r>
      <w:ins w:id="113" w:author="Amr Odeh" w:date="2024-10-09T15:29:00Z" w16du:dateUtc="2024-10-09T04:29:00Z">
        <w:r w:rsidR="00C073DC">
          <w:t xml:space="preserve"> by reducing human error, standardising data analysis, and enabling faster processing of complex datasets</w:t>
        </w:r>
      </w:ins>
      <w:r w:rsidR="002D3EFA">
        <w:t>.</w:t>
      </w:r>
    </w:p>
    <w:p w14:paraId="324779A8" w14:textId="77777777" w:rsidR="002D3EFA" w:rsidRDefault="002D3EFA" w:rsidP="00B500E2"/>
    <w:p w14:paraId="1F8C8BC2" w14:textId="64588B2E" w:rsidR="002D3EFA" w:rsidRDefault="002D3EFA" w:rsidP="00B500E2">
      <w:pPr>
        <w:rPr>
          <w:b/>
          <w:bCs/>
        </w:rPr>
      </w:pPr>
      <w:r>
        <w:rPr>
          <w:b/>
          <w:bCs/>
        </w:rPr>
        <w:t>Aims and Objectives</w:t>
      </w:r>
    </w:p>
    <w:p w14:paraId="41324785" w14:textId="398DC979" w:rsidR="002D3EFA" w:rsidRDefault="002D3EFA" w:rsidP="00B500E2">
      <w:r>
        <w:t xml:space="preserve">The primary aim of this project </w:t>
      </w:r>
      <w:ins w:id="114" w:author="Amr Odeh" w:date="2024-10-09T15:29:00Z" w16du:dateUtc="2024-10-09T04:29:00Z">
        <w:r w:rsidR="000B5571">
          <w:t>wa</w:t>
        </w:r>
      </w:ins>
      <w:del w:id="115" w:author="Amr Odeh" w:date="2024-10-09T15:29:00Z" w16du:dateUtc="2024-10-09T04:29:00Z">
        <w:r w:rsidDel="000B5571">
          <w:delText>i</w:delText>
        </w:r>
      </w:del>
      <w:r>
        <w:t xml:space="preserve">s to develop a robust software solution for processing data generated by the FFF instrument, </w:t>
      </w:r>
      <w:ins w:id="116" w:author="Amr Odeh" w:date="2024-10-09T15:29:00Z" w16du:dateUtc="2024-10-09T04:29:00Z">
        <w:r w:rsidR="000B5571">
          <w:t xml:space="preserve">facilitating </w:t>
        </w:r>
      </w:ins>
      <w:del w:id="117" w:author="Amr Odeh" w:date="2024-10-09T15:29:00Z" w16du:dateUtc="2024-10-09T04:29:00Z">
        <w:r w:rsidDel="000B5571">
          <w:delText xml:space="preserve">allowing for </w:delText>
        </w:r>
      </w:del>
      <w:r>
        <w:t xml:space="preserve">accurate determination of particle size distributions in liquid suspensions. The specific objectives </w:t>
      </w:r>
      <w:del w:id="118" w:author="Amr Odeh" w:date="2024-10-09T15:30:00Z" w16du:dateUtc="2024-10-09T04:30:00Z">
        <w:r w:rsidDel="000B5571">
          <w:delText>are as follows</w:delText>
        </w:r>
      </w:del>
      <w:ins w:id="119" w:author="Amr Odeh" w:date="2024-10-09T15:30:00Z" w16du:dateUtc="2024-10-09T04:30:00Z">
        <w:r w:rsidR="000B5571">
          <w:t>included</w:t>
        </w:r>
      </w:ins>
      <w:r>
        <w:t>:</w:t>
      </w:r>
    </w:p>
    <w:p w14:paraId="74EA949B" w14:textId="3C49DC84" w:rsidR="002D3EFA" w:rsidRDefault="002D3EFA" w:rsidP="00B500E2"/>
    <w:p w14:paraId="4BD1BEE6" w14:textId="17EBE3C3" w:rsidR="002D3EFA" w:rsidRDefault="002D3EFA" w:rsidP="002D3EFA">
      <w:pPr>
        <w:pStyle w:val="ListParagraph"/>
        <w:numPr>
          <w:ilvl w:val="0"/>
          <w:numId w:val="1"/>
        </w:numPr>
      </w:pPr>
      <w:del w:id="120" w:author="Amr Odeh" w:date="2024-09-29T16:06:00Z" w16du:dateUtc="2024-09-29T06:06:00Z">
        <w:r w:rsidDel="006733F4">
          <w:delText>A</w:delText>
        </w:r>
      </w:del>
      <w:ins w:id="121" w:author="Amr Odeh" w:date="2024-10-09T15:30:00Z" w16du:dateUtc="2024-10-09T04:30:00Z">
        <w:r w:rsidR="000B5571">
          <w:t>A</w:t>
        </w:r>
      </w:ins>
      <w:r>
        <w:t>utomat</w:t>
      </w:r>
      <w:ins w:id="122" w:author="Amr Odeh" w:date="2024-10-09T15:30:00Z" w16du:dateUtc="2024-10-09T04:30:00Z">
        <w:r w:rsidR="000B5571">
          <w:t>ing</w:t>
        </w:r>
      </w:ins>
      <w:del w:id="123" w:author="Amr Odeh" w:date="2024-10-09T15:30:00Z" w16du:dateUtc="2024-10-09T04:30:00Z">
        <w:r w:rsidDel="000B5571">
          <w:delText>e</w:delText>
        </w:r>
      </w:del>
      <w:r>
        <w:t xml:space="preserve"> baseline correction and peak detection in raw FFF data.</w:t>
      </w:r>
    </w:p>
    <w:p w14:paraId="55C40AC6" w14:textId="47A0F3BD" w:rsidR="002D3EFA" w:rsidRDefault="002D3EFA" w:rsidP="002D3EFA">
      <w:pPr>
        <w:pStyle w:val="ListParagraph"/>
        <w:numPr>
          <w:ilvl w:val="0"/>
          <w:numId w:val="1"/>
        </w:numPr>
      </w:pPr>
      <w:del w:id="124" w:author="Amr Odeh" w:date="2024-09-29T16:06:00Z" w16du:dateUtc="2024-09-29T06:06:00Z">
        <w:r w:rsidDel="006733F4">
          <w:delText>I</w:delText>
        </w:r>
      </w:del>
      <w:ins w:id="125" w:author="Amr Odeh" w:date="2024-10-09T15:30:00Z" w16du:dateUtc="2024-10-09T04:30:00Z">
        <w:r w:rsidR="000B5571">
          <w:t>I</w:t>
        </w:r>
      </w:ins>
      <w:r>
        <w:t>mplement</w:t>
      </w:r>
      <w:ins w:id="126" w:author="Amr Odeh" w:date="2024-10-09T15:30:00Z" w16du:dateUtc="2024-10-09T04:30:00Z">
        <w:r w:rsidR="000B5571">
          <w:t>ing</w:t>
        </w:r>
      </w:ins>
      <w:r>
        <w:t xml:space="preserve"> </w:t>
      </w:r>
      <w:ins w:id="127" w:author="Amr Odeh" w:date="2024-09-29T16:06:00Z" w16du:dateUtc="2024-09-29T06:06:00Z">
        <w:r w:rsidR="006733F4">
          <w:t xml:space="preserve">a </w:t>
        </w:r>
      </w:ins>
      <w:r>
        <w:t>despiking algorithm</w:t>
      </w:r>
      <w:ins w:id="128" w:author="Amr Odeh" w:date="2024-09-29T16:06:00Z" w16du:dateUtc="2024-09-29T06:06:00Z">
        <w:r w:rsidR="006733F4">
          <w:t xml:space="preserve"> using a median filter</w:t>
        </w:r>
      </w:ins>
      <w:del w:id="129" w:author="Amr Odeh" w:date="2024-09-29T16:06:00Z" w16du:dateUtc="2024-09-29T06:06:00Z">
        <w:r w:rsidDel="006733F4">
          <w:delText>s</w:delText>
        </w:r>
      </w:del>
      <w:r>
        <w:t xml:space="preserve"> to remove noise and artifacts</w:t>
      </w:r>
      <w:del w:id="130" w:author="Amr Odeh" w:date="2024-10-09T15:30:00Z" w16du:dateUtc="2024-10-09T04:30:00Z">
        <w:r w:rsidDel="000B5571">
          <w:delText xml:space="preserve"> from the data</w:delText>
        </w:r>
      </w:del>
      <w:r>
        <w:t>.</w:t>
      </w:r>
    </w:p>
    <w:p w14:paraId="04B6A482" w14:textId="3D9704CD" w:rsidR="002D3EFA" w:rsidRDefault="002D3EFA" w:rsidP="002D3EFA">
      <w:pPr>
        <w:pStyle w:val="ListParagraph"/>
        <w:numPr>
          <w:ilvl w:val="0"/>
          <w:numId w:val="1"/>
        </w:numPr>
      </w:pPr>
      <w:del w:id="131" w:author="Amr Odeh" w:date="2024-09-29T16:06:00Z" w16du:dateUtc="2024-09-29T06:06:00Z">
        <w:r w:rsidDel="006733F4">
          <w:delText>C</w:delText>
        </w:r>
      </w:del>
      <w:ins w:id="132" w:author="Amr Odeh" w:date="2024-10-09T15:30:00Z" w16du:dateUtc="2024-10-09T04:30:00Z">
        <w:r w:rsidR="000B5571">
          <w:t>C</w:t>
        </w:r>
      </w:ins>
      <w:r>
        <w:t>alculat</w:t>
      </w:r>
      <w:ins w:id="133" w:author="Amr Odeh" w:date="2024-10-09T15:30:00Z" w16du:dateUtc="2024-10-09T04:30:00Z">
        <w:r w:rsidR="000B5571">
          <w:t>ing</w:t>
        </w:r>
      </w:ins>
      <w:del w:id="134" w:author="Amr Odeh" w:date="2024-10-09T15:30:00Z" w16du:dateUtc="2024-10-09T04:30:00Z">
        <w:r w:rsidDel="000B5571">
          <w:delText>e</w:delText>
        </w:r>
      </w:del>
      <w:r>
        <w:t xml:space="preserve"> hydrodynamic radii and molar masses of particles based on the corrected data.</w:t>
      </w:r>
    </w:p>
    <w:p w14:paraId="1F6E54C3" w14:textId="035734A4" w:rsidR="002D3EFA" w:rsidRDefault="002D3EFA" w:rsidP="002D3EFA">
      <w:pPr>
        <w:pStyle w:val="ListParagraph"/>
        <w:numPr>
          <w:ilvl w:val="0"/>
          <w:numId w:val="1"/>
        </w:numPr>
      </w:pPr>
      <w:del w:id="135" w:author="Amr Odeh" w:date="2024-09-29T16:07:00Z" w16du:dateUtc="2024-09-29T06:07:00Z">
        <w:r w:rsidDel="006733F4">
          <w:lastRenderedPageBreak/>
          <w:delText>V</w:delText>
        </w:r>
      </w:del>
      <w:ins w:id="136" w:author="Amr Odeh" w:date="2024-10-09T15:30:00Z" w16du:dateUtc="2024-10-09T04:30:00Z">
        <w:r w:rsidR="000B5571">
          <w:t>V</w:t>
        </w:r>
      </w:ins>
      <w:r>
        <w:t>alidat</w:t>
      </w:r>
      <w:ins w:id="137" w:author="Amr Odeh" w:date="2024-10-09T15:30:00Z" w16du:dateUtc="2024-10-09T04:30:00Z">
        <w:r w:rsidR="000B5571">
          <w:t>ing</w:t>
        </w:r>
      </w:ins>
      <w:del w:id="138" w:author="Amr Odeh" w:date="2024-10-09T15:30:00Z" w16du:dateUtc="2024-10-09T04:30:00Z">
        <w:r w:rsidDel="000B5571">
          <w:delText>e</w:delText>
        </w:r>
      </w:del>
      <w:r>
        <w:t xml:space="preserve"> the software’s performance by comparing the processed results with known standards and experimental data.</w:t>
      </w:r>
    </w:p>
    <w:p w14:paraId="4B5901B6" w14:textId="77777777" w:rsidR="002D3EFA" w:rsidRDefault="002D3EFA" w:rsidP="002D3EFA"/>
    <w:p w14:paraId="6F789C31" w14:textId="59372A9D" w:rsidR="002D3EFA" w:rsidRDefault="002D3EFA" w:rsidP="002D3EFA">
      <w:pPr>
        <w:rPr>
          <w:b/>
          <w:bCs/>
        </w:rPr>
      </w:pPr>
      <w:r>
        <w:rPr>
          <w:b/>
          <w:bCs/>
        </w:rPr>
        <w:t>Methods and Approach</w:t>
      </w:r>
    </w:p>
    <w:p w14:paraId="7A75B75A" w14:textId="53E0C33E" w:rsidR="002D3EFA" w:rsidRDefault="002D3EFA" w:rsidP="002D3EFA">
      <w:r>
        <w:t xml:space="preserve">The project employs a Python-based approach to develop the software pipeline for FFF data processing. </w:t>
      </w:r>
      <w:del w:id="139" w:author="Amr Odeh" w:date="2024-09-29T18:15:00Z" w16du:dateUtc="2024-09-29T08:15:00Z">
        <w:r w:rsidDel="00B60693">
          <w:delText>The d</w:delText>
        </w:r>
      </w:del>
      <w:ins w:id="140" w:author="Amr Odeh" w:date="2024-09-29T18:15:00Z" w16du:dateUtc="2024-09-29T08:15:00Z">
        <w:r w:rsidR="00B60693">
          <w:t>D</w:t>
        </w:r>
      </w:ins>
      <w:r>
        <w:t>evelopment was carrie</w:t>
      </w:r>
      <w:ins w:id="141" w:author="Amr Odeh" w:date="2024-09-29T18:15:00Z" w16du:dateUtc="2024-09-29T08:15:00Z">
        <w:r w:rsidR="00B60693">
          <w:t>d</w:t>
        </w:r>
      </w:ins>
      <w:del w:id="142" w:author="Amr Odeh" w:date="2024-09-29T18:15:00Z" w16du:dateUtc="2024-09-29T08:15:00Z">
        <w:r w:rsidDel="00B60693">
          <w:delText>s</w:delText>
        </w:r>
      </w:del>
      <w:r>
        <w:t xml:space="preserve"> out using Jupyter Notebooks, </w:t>
      </w:r>
      <w:del w:id="143" w:author="Amr Odeh" w:date="2024-09-29T18:16:00Z" w16du:dateUtc="2024-09-29T08:16:00Z">
        <w:r w:rsidDel="00B60693">
          <w:delText xml:space="preserve">allowing for </w:delText>
        </w:r>
      </w:del>
      <w:ins w:id="144" w:author="Amr Odeh" w:date="2024-09-29T18:16:00Z" w16du:dateUtc="2024-09-29T08:16:00Z">
        <w:r w:rsidR="00B60693">
          <w:t xml:space="preserve">enabling </w:t>
        </w:r>
      </w:ins>
      <w:r>
        <w:t xml:space="preserve">interactive coding and visualisation of the data analysis process. The data from the FFF instrument consists of time-series measurements of light scattering and UV absorbance, which require several preprocessing steps to derive meaningful information. </w:t>
      </w:r>
    </w:p>
    <w:p w14:paraId="28CF97ED" w14:textId="77777777" w:rsidR="002D3EFA" w:rsidRDefault="002D3EFA" w:rsidP="002D3EFA"/>
    <w:p w14:paraId="1F9905E8" w14:textId="26769372" w:rsidR="002D3EFA" w:rsidRDefault="002D3EFA" w:rsidP="002D3EFA">
      <w:pPr>
        <w:rPr>
          <w:b/>
          <w:bCs/>
        </w:rPr>
      </w:pPr>
      <w:r>
        <w:rPr>
          <w:b/>
          <w:bCs/>
        </w:rPr>
        <w:t>Data Preprocessing</w:t>
      </w:r>
    </w:p>
    <w:p w14:paraId="33A93B1B" w14:textId="5AA383DD" w:rsidR="006733F4" w:rsidRDefault="002D3EFA" w:rsidP="006733F4">
      <w:pPr>
        <w:pStyle w:val="ListParagraph"/>
        <w:numPr>
          <w:ilvl w:val="0"/>
          <w:numId w:val="3"/>
        </w:numPr>
        <w:rPr>
          <w:ins w:id="145" w:author="Amr Odeh" w:date="2024-09-29T16:11:00Z" w16du:dateUtc="2024-09-29T06:11:00Z"/>
        </w:rPr>
      </w:pPr>
      <w:del w:id="146" w:author="Amr Odeh" w:date="2024-10-09T15:31:00Z" w16du:dateUtc="2024-10-09T04:31:00Z">
        <w:r w:rsidRPr="000B5571" w:rsidDel="000B5571">
          <w:rPr>
            <w:b/>
            <w:bCs/>
            <w:highlight w:val="red"/>
            <w:rPrChange w:id="147" w:author="Amr Odeh" w:date="2024-10-09T15:32:00Z" w16du:dateUtc="2024-10-09T04:32:00Z">
              <w:rPr/>
            </w:rPrChange>
          </w:rPr>
          <w:delText>The raw data from the FFF instrument often contains spikes and baseline drifts that need to be corrected before further analysis. The software pipeline includes</w:delText>
        </w:r>
      </w:del>
      <w:ins w:id="148" w:author="Amr Odeh" w:date="2024-09-29T16:10:00Z" w16du:dateUtc="2024-09-29T06:10:00Z">
        <w:r w:rsidR="006733F4" w:rsidRPr="000B5571">
          <w:rPr>
            <w:b/>
            <w:bCs/>
            <w:rPrChange w:id="149" w:author="Amr Odeh" w:date="2024-10-09T15:32:00Z" w16du:dateUtc="2024-10-09T04:32:00Z">
              <w:rPr/>
            </w:rPrChange>
          </w:rPr>
          <w:t>D</w:t>
        </w:r>
        <w:r w:rsidR="006733F4" w:rsidRPr="000B5571">
          <w:rPr>
            <w:b/>
            <w:bCs/>
            <w:rPrChange w:id="150" w:author="Amr Odeh" w:date="2024-10-09T15:31:00Z" w16du:dateUtc="2024-10-09T04:31:00Z">
              <w:rPr/>
            </w:rPrChange>
          </w:rPr>
          <w:t>espiking Using Median Filter</w:t>
        </w:r>
      </w:ins>
      <w:ins w:id="151" w:author="Amr Odeh" w:date="2024-10-09T15:31:00Z" w16du:dateUtc="2024-10-09T04:31:00Z">
        <w:r w:rsidR="000B5571" w:rsidRPr="000B5571">
          <w:rPr>
            <w:b/>
            <w:bCs/>
            <w:rPrChange w:id="152" w:author="Amr Odeh" w:date="2024-10-09T15:37:00Z" w16du:dateUtc="2024-10-09T04:37:00Z">
              <w:rPr/>
            </w:rPrChange>
          </w:rPr>
          <w:t>:</w:t>
        </w:r>
        <w:r w:rsidR="000B5571">
          <w:t xml:space="preserve"> </w:t>
        </w:r>
      </w:ins>
      <w:ins w:id="153" w:author="Amr Odeh" w:date="2024-09-29T16:10:00Z" w16du:dateUtc="2024-09-29T06:10:00Z">
        <w:r w:rsidR="006733F4">
          <w:t xml:space="preserve">The despiking process </w:t>
        </w:r>
      </w:ins>
      <w:ins w:id="154" w:author="Amr Odeh" w:date="2024-10-09T15:31:00Z" w16du:dateUtc="2024-10-09T04:31:00Z">
        <w:r w:rsidR="000B5571">
          <w:t xml:space="preserve">was </w:t>
        </w:r>
      </w:ins>
      <w:ins w:id="155" w:author="Amr Odeh" w:date="2024-09-29T16:10:00Z" w16du:dateUtc="2024-09-29T06:10:00Z">
        <w:r w:rsidR="006733F4">
          <w:t>implemented using a med</w:t>
        </w:r>
      </w:ins>
      <w:ins w:id="156" w:author="Amr Odeh" w:date="2024-09-29T16:11:00Z" w16du:dateUtc="2024-09-29T06:11:00Z">
        <w:r w:rsidR="006733F4">
          <w:t>ian filter, which effectively removes outliers without distorting the signal</w:t>
        </w:r>
      </w:ins>
      <w:ins w:id="157" w:author="Amr Odeh" w:date="2024-09-29T18:16:00Z" w16du:dateUtc="2024-09-29T08:16:00Z">
        <w:r w:rsidR="00B60693">
          <w:t xml:space="preserve"> </w:t>
        </w:r>
        <w:r w:rsidR="00B60693" w:rsidRPr="00B60693">
          <w:rPr>
            <w:highlight w:val="yellow"/>
            <w:rPrChange w:id="158" w:author="Amr Odeh" w:date="2024-09-29T18:16:00Z" w16du:dateUtc="2024-09-29T08:16:00Z">
              <w:rPr/>
            </w:rPrChange>
          </w:rPr>
          <w:t>[4]</w:t>
        </w:r>
      </w:ins>
      <w:ins w:id="159" w:author="Amr Odeh" w:date="2024-09-29T16:11:00Z" w16du:dateUtc="2024-09-29T06:11:00Z">
        <w:r w:rsidR="006733F4">
          <w:t xml:space="preserve">. </w:t>
        </w:r>
      </w:ins>
      <w:ins w:id="160" w:author="Amr Odeh" w:date="2024-10-09T15:34:00Z" w16du:dateUtc="2024-10-09T04:34:00Z">
        <w:r w:rsidR="000B5571">
          <w:t>After</w:t>
        </w:r>
      </w:ins>
      <w:ins w:id="161" w:author="Amr Odeh" w:date="2024-09-29T18:17:00Z" w16du:dateUtc="2024-09-29T08:17:00Z">
        <w:r w:rsidR="00B60693">
          <w:t xml:space="preserve"> evaluating </w:t>
        </w:r>
      </w:ins>
      <w:ins w:id="162" w:author="Amr Odeh" w:date="2024-10-09T15:34:00Z" w16du:dateUtc="2024-10-09T04:34:00Z">
        <w:r w:rsidR="000B5571">
          <w:t>various</w:t>
        </w:r>
      </w:ins>
      <w:ins w:id="163" w:author="Amr Odeh" w:date="2024-09-29T18:17:00Z" w16du:dateUtc="2024-09-29T08:17:00Z">
        <w:r w:rsidR="00B60693">
          <w:t xml:space="preserve"> kernel sizes</w:t>
        </w:r>
      </w:ins>
      <w:ins w:id="164" w:author="Amr Odeh" w:date="2024-10-09T15:34:00Z" w16du:dateUtc="2024-10-09T04:34:00Z">
        <w:r w:rsidR="000B5571">
          <w:t xml:space="preserve">, a kernel size of 5 was selected to provide an </w:t>
        </w:r>
      </w:ins>
      <w:ins w:id="165" w:author="Amr Odeh" w:date="2024-09-29T16:11:00Z" w16du:dateUtc="2024-09-29T06:11:00Z">
        <w:r w:rsidR="006733F4">
          <w:t>optimal balance between noise reduction and signal preservation</w:t>
        </w:r>
      </w:ins>
      <w:ins w:id="166" w:author="Amr Odeh" w:date="2024-10-09T15:35:00Z" w16du:dateUtc="2024-10-09T04:35:00Z">
        <w:r w:rsidR="000B5571">
          <w:t>, illustrated in</w:t>
        </w:r>
      </w:ins>
      <w:ins w:id="167" w:author="Amr Odeh" w:date="2024-09-29T18:17:00Z" w16du:dateUtc="2024-09-29T08:17:00Z">
        <w:r w:rsidR="00B60693">
          <w:t xml:space="preserve"> Fig</w:t>
        </w:r>
      </w:ins>
      <w:ins w:id="168" w:author="Amr Odeh" w:date="2024-10-09T15:36:00Z" w16du:dateUtc="2024-10-09T04:36:00Z">
        <w:r w:rsidR="000B5571">
          <w:t>.1</w:t>
        </w:r>
      </w:ins>
      <w:ins w:id="169" w:author="Amr Odeh" w:date="2024-09-29T18:17:00Z" w16du:dateUtc="2024-09-29T08:17:00Z">
        <w:r w:rsidR="00B60693">
          <w:t>.</w:t>
        </w:r>
      </w:ins>
    </w:p>
    <w:p w14:paraId="6497A5F9" w14:textId="77777777" w:rsidR="006733F4" w:rsidRDefault="006733F4" w:rsidP="006733F4">
      <w:pPr>
        <w:rPr>
          <w:ins w:id="170" w:author="Amr Odeh" w:date="2024-09-29T16:10:00Z" w16du:dateUtc="2024-09-29T06:10:00Z"/>
        </w:rPr>
      </w:pPr>
    </w:p>
    <w:p w14:paraId="235500E3" w14:textId="04C69A80" w:rsidR="00910656" w:rsidRDefault="00910656" w:rsidP="002D3EFA">
      <w:pPr>
        <w:rPr>
          <w:ins w:id="171" w:author="Amr Odeh" w:date="2024-09-29T16:19:00Z" w16du:dateUtc="2024-09-29T06:19:00Z"/>
        </w:rPr>
      </w:pPr>
      <w:ins w:id="172" w:author="Amr Odeh" w:date="2024-09-29T16:22:00Z" w16du:dateUtc="2024-09-29T06:22:00Z">
        <w:r w:rsidRPr="00910656">
          <w:rPr>
            <w:noProof/>
          </w:rPr>
          <w:drawing>
            <wp:inline distT="0" distB="0" distL="0" distR="0" wp14:anchorId="5221C4D7" wp14:editId="1D61956D">
              <wp:extent cx="5731510" cy="2524125"/>
              <wp:effectExtent l="0" t="0" r="2540" b="9525"/>
              <wp:docPr id="174963600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36001" name="Picture 1" descr="A graph of a graph&#10;&#10;Description automatically generated"/>
                      <pic:cNvPicPr/>
                    </pic:nvPicPr>
                    <pic:blipFill>
                      <a:blip r:embed="rId11"/>
                      <a:stretch>
                        <a:fillRect/>
                      </a:stretch>
                    </pic:blipFill>
                    <pic:spPr>
                      <a:xfrm>
                        <a:off x="0" y="0"/>
                        <a:ext cx="5731510" cy="2524125"/>
                      </a:xfrm>
                      <a:prstGeom prst="rect">
                        <a:avLst/>
                      </a:prstGeom>
                    </pic:spPr>
                  </pic:pic>
                </a:graphicData>
              </a:graphic>
            </wp:inline>
          </w:drawing>
        </w:r>
      </w:ins>
    </w:p>
    <w:p w14:paraId="17DCF3F8" w14:textId="299F631B" w:rsidR="00910656" w:rsidRPr="000B5571" w:rsidRDefault="000B5571" w:rsidP="000B5571">
      <w:pPr>
        <w:jc w:val="center"/>
        <w:rPr>
          <w:ins w:id="173" w:author="Amr Odeh" w:date="2024-09-29T16:19:00Z" w16du:dateUtc="2024-09-29T06:19:00Z"/>
          <w:sz w:val="16"/>
          <w:szCs w:val="16"/>
          <w:rPrChange w:id="174" w:author="Amr Odeh" w:date="2024-10-09T15:36:00Z" w16du:dateUtc="2024-10-09T04:36:00Z">
            <w:rPr>
              <w:ins w:id="175" w:author="Amr Odeh" w:date="2024-09-29T16:19:00Z" w16du:dateUtc="2024-09-29T06:19:00Z"/>
            </w:rPr>
          </w:rPrChange>
        </w:rPr>
        <w:pPrChange w:id="176" w:author="Amr Odeh" w:date="2024-10-09T15:36:00Z" w16du:dateUtc="2024-10-09T04:36:00Z">
          <w:pPr/>
        </w:pPrChange>
      </w:pPr>
      <w:ins w:id="177" w:author="Amr Odeh" w:date="2024-10-09T15:36:00Z" w16du:dateUtc="2024-10-09T04:36:00Z">
        <w:r>
          <w:rPr>
            <w:sz w:val="16"/>
            <w:szCs w:val="16"/>
          </w:rPr>
          <w:t xml:space="preserve">Fig.1 Plot displaying smoothness of despiked data (red) as compared to original data (blue). </w:t>
        </w:r>
      </w:ins>
      <w:ins w:id="178" w:author="Amr Odeh" w:date="2024-10-09T15:37:00Z" w16du:dateUtc="2024-10-09T04:37:00Z">
        <w:r>
          <w:rPr>
            <w:sz w:val="16"/>
            <w:szCs w:val="16"/>
          </w:rPr>
          <w:t>Overall shape of data is retained</w:t>
        </w:r>
        <w:r>
          <w:rPr>
            <w:sz w:val="16"/>
            <w:szCs w:val="16"/>
          </w:rPr>
          <w:br/>
        </w:r>
      </w:ins>
    </w:p>
    <w:p w14:paraId="0B77C6E2" w14:textId="09F1C85D" w:rsidR="006B18F1" w:rsidDel="00B60693" w:rsidRDefault="00910656">
      <w:pPr>
        <w:pStyle w:val="ListParagraph"/>
        <w:numPr>
          <w:ilvl w:val="0"/>
          <w:numId w:val="3"/>
        </w:numPr>
        <w:rPr>
          <w:del w:id="179" w:author="Amr Odeh" w:date="2024-09-29T18:20:00Z" w16du:dateUtc="2024-09-29T08:20:00Z"/>
        </w:rPr>
        <w:pPrChange w:id="180" w:author="Amr Odeh" w:date="2024-09-29T18:20:00Z" w16du:dateUtc="2024-09-29T08:20:00Z">
          <w:pPr/>
        </w:pPrChange>
      </w:pPr>
      <w:commentRangeStart w:id="181"/>
      <w:commentRangeStart w:id="182"/>
      <w:commentRangeStart w:id="183"/>
      <w:ins w:id="184" w:author="Amr Odeh" w:date="2024-09-29T16:19:00Z" w16du:dateUtc="2024-09-29T06:19:00Z">
        <w:r w:rsidRPr="000B5571">
          <w:rPr>
            <w:b/>
            <w:bCs/>
            <w:rPrChange w:id="185" w:author="Amr Odeh" w:date="2024-10-09T15:37:00Z" w16du:dateUtc="2024-10-09T04:37:00Z">
              <w:rPr/>
            </w:rPrChange>
          </w:rPr>
          <w:t>Baseline Correction</w:t>
        </w:r>
      </w:ins>
      <w:ins w:id="186" w:author="Amr Odeh" w:date="2024-10-09T15:37:00Z" w16du:dateUtc="2024-10-09T04:37:00Z">
        <w:r w:rsidR="000B5571">
          <w:t>:</w:t>
        </w:r>
      </w:ins>
      <w:del w:id="187" w:author="Amr Odeh" w:date="2024-09-29T16:20:00Z" w16du:dateUtc="2024-09-29T06:20:00Z">
        <w:r w:rsidR="002D3EFA" w:rsidRPr="000B5571" w:rsidDel="00910656">
          <w:delText xml:space="preserve"> a despiking algorithm that identifies and removes outliers based on statistical threshold. Baseline correction is performed using a polynomial fitting approach, which subtracts the baseline signal to normalise the data.</w:delText>
        </w:r>
      </w:del>
      <w:ins w:id="188" w:author="Amr Odeh" w:date="2024-09-29T16:20:00Z" w16du:dateUtc="2024-09-29T06:20:00Z">
        <w:r w:rsidRPr="000B5571">
          <w:t xml:space="preserve"> </w:t>
        </w:r>
      </w:ins>
      <w:ins w:id="189" w:author="Amr Odeh" w:date="2024-10-09T15:37:00Z" w16du:dateUtc="2024-10-09T04:37:00Z">
        <w:r w:rsidR="000B5571">
          <w:t>A</w:t>
        </w:r>
      </w:ins>
      <w:ins w:id="190" w:author="Amr Odeh" w:date="2024-09-29T16:20:00Z" w16du:dateUtc="2024-09-29T06:20:00Z">
        <w:r>
          <w:t xml:space="preserve"> polynomial </w:t>
        </w:r>
      </w:ins>
      <w:ins w:id="191" w:author="Amr Odeh" w:date="2024-10-09T15:37:00Z" w16du:dateUtc="2024-10-09T04:37:00Z">
        <w:r w:rsidR="000B5571">
          <w:t>fitting approach was used for baseline correction. The baseline signal was</w:t>
        </w:r>
      </w:ins>
      <w:ins w:id="192" w:author="Amr Odeh" w:date="2024-09-29T16:20:00Z" w16du:dateUtc="2024-09-29T06:20:00Z">
        <w:r>
          <w:t xml:space="preserve"> subtracted </w:t>
        </w:r>
      </w:ins>
      <w:ins w:id="193" w:author="Amr Odeh" w:date="2024-10-09T15:37:00Z" w16du:dateUtc="2024-10-09T04:37:00Z">
        <w:r w:rsidR="000B5571">
          <w:t>to normalise the</w:t>
        </w:r>
      </w:ins>
      <w:ins w:id="194" w:author="Amr Odeh" w:date="2024-10-09T15:38:00Z" w16du:dateUtc="2024-10-09T04:38:00Z">
        <w:r w:rsidR="000B5571">
          <w:t xml:space="preserve"> data, and non-</w:t>
        </w:r>
        <w:r w:rsidR="000B5571">
          <w:lastRenderedPageBreak/>
          <w:t>peak regions were identified interactively using visual plots.</w:t>
        </w:r>
        <w:r w:rsidR="000B5571" w:rsidDel="000B5571">
          <w:t xml:space="preserve"> </w:t>
        </w:r>
      </w:ins>
      <w:del w:id="195" w:author="Amr Odeh" w:date="2024-10-09T15:38:00Z" w16du:dateUtc="2024-10-09T04:38:00Z">
        <w:r w:rsidR="002D3EFA" w:rsidDel="000B5571">
          <w:delText xml:space="preserve"> </w:delText>
        </w:r>
        <w:commentRangeEnd w:id="181"/>
        <w:r w:rsidR="006B1D7B" w:rsidDel="000B5571">
          <w:rPr>
            <w:rStyle w:val="CommentReference"/>
          </w:rPr>
          <w:commentReference w:id="181"/>
        </w:r>
        <w:commentRangeEnd w:id="182"/>
        <w:r w:rsidR="000E7D22" w:rsidDel="000B5571">
          <w:rPr>
            <w:rStyle w:val="CommentReference"/>
          </w:rPr>
          <w:commentReference w:id="182"/>
        </w:r>
        <w:commentRangeEnd w:id="183"/>
        <w:r w:rsidR="00F1051A" w:rsidDel="000B5571">
          <w:rPr>
            <w:rStyle w:val="CommentReference"/>
          </w:rPr>
          <w:commentReference w:id="183"/>
        </w:r>
      </w:del>
    </w:p>
    <w:p w14:paraId="3E2FA6F9" w14:textId="77777777" w:rsidR="000B5571" w:rsidRPr="000B5571" w:rsidRDefault="000E7D22" w:rsidP="000B5571">
      <w:pPr>
        <w:pStyle w:val="ListParagraph"/>
        <w:numPr>
          <w:ilvl w:val="0"/>
          <w:numId w:val="3"/>
        </w:numPr>
        <w:rPr>
          <w:ins w:id="196" w:author="Amr Odeh" w:date="2024-10-09T15:39:00Z" w16du:dateUtc="2024-10-09T04:39:00Z"/>
          <w:rPrChange w:id="197" w:author="Amr Odeh" w:date="2024-10-09T15:39:00Z" w16du:dateUtc="2024-10-09T04:39:00Z">
            <w:rPr>
              <w:ins w:id="198" w:author="Amr Odeh" w:date="2024-10-09T15:39:00Z" w16du:dateUtc="2024-10-09T04:39:00Z"/>
              <w:sz w:val="16"/>
              <w:szCs w:val="16"/>
            </w:rPr>
          </w:rPrChange>
        </w:rPr>
      </w:pPr>
      <w:ins w:id="199" w:author="Amr Odeh" w:date="2024-09-29T16:53:00Z" w16du:dateUtc="2024-09-29T06:53:00Z">
        <w:r w:rsidRPr="000E7D22">
          <w:rPr>
            <w:noProof/>
          </w:rPr>
          <w:drawing>
            <wp:inline distT="0" distB="0" distL="0" distR="0" wp14:anchorId="107BA928" wp14:editId="66321099">
              <wp:extent cx="5731510" cy="3103880"/>
              <wp:effectExtent l="0" t="0" r="2540" b="1270"/>
              <wp:docPr id="889691557" name="Picture 1" descr="A graph of a normalized pul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91557" name="Picture 1" descr="A graph of a normalized pulse&#10;&#10;Description automatically generated with medium confidence"/>
                      <pic:cNvPicPr/>
                    </pic:nvPicPr>
                    <pic:blipFill>
                      <a:blip r:embed="rId12"/>
                      <a:stretch>
                        <a:fillRect/>
                      </a:stretch>
                    </pic:blipFill>
                    <pic:spPr>
                      <a:xfrm>
                        <a:off x="0" y="0"/>
                        <a:ext cx="5731510" cy="3103880"/>
                      </a:xfrm>
                      <a:prstGeom prst="rect">
                        <a:avLst/>
                      </a:prstGeom>
                    </pic:spPr>
                  </pic:pic>
                </a:graphicData>
              </a:graphic>
            </wp:inline>
          </w:drawing>
        </w:r>
      </w:ins>
    </w:p>
    <w:p w14:paraId="4134DB89" w14:textId="3ECB38D7" w:rsidR="000B5571" w:rsidRDefault="000B5571" w:rsidP="000B5571">
      <w:pPr>
        <w:jc w:val="center"/>
        <w:rPr>
          <w:ins w:id="200" w:author="Amr Odeh" w:date="2024-09-29T16:34:00Z" w16du:dateUtc="2024-09-29T06:34:00Z"/>
        </w:rPr>
        <w:pPrChange w:id="201" w:author="Amr Odeh" w:date="2024-10-09T15:39:00Z" w16du:dateUtc="2024-10-09T04:39:00Z">
          <w:pPr/>
        </w:pPrChange>
      </w:pPr>
      <w:ins w:id="202" w:author="Amr Odeh" w:date="2024-10-09T15:39:00Z" w16du:dateUtc="2024-10-09T04:39:00Z">
        <w:r w:rsidRPr="000B5571">
          <w:rPr>
            <w:sz w:val="16"/>
            <w:szCs w:val="16"/>
            <w:rPrChange w:id="203" w:author="Amr Odeh" w:date="2024-10-09T15:39:00Z" w16du:dateUtc="2024-10-09T04:39:00Z">
              <w:rPr/>
            </w:rPrChange>
          </w:rPr>
          <w:t>Fig.</w:t>
        </w:r>
        <w:r>
          <w:rPr>
            <w:sz w:val="16"/>
            <w:szCs w:val="16"/>
          </w:rPr>
          <w:t>2</w:t>
        </w:r>
        <w:r w:rsidRPr="000B5571">
          <w:rPr>
            <w:sz w:val="16"/>
            <w:szCs w:val="16"/>
            <w:rPrChange w:id="204" w:author="Amr Odeh" w:date="2024-10-09T15:39:00Z" w16du:dateUtc="2024-10-09T04:39:00Z">
              <w:rPr/>
            </w:rPrChange>
          </w:rPr>
          <w:t xml:space="preserve"> </w:t>
        </w:r>
        <w:r>
          <w:rPr>
            <w:sz w:val="16"/>
            <w:szCs w:val="16"/>
          </w:rPr>
          <w:t>Interactive plot used to select baseline region</w:t>
        </w:r>
        <w:r>
          <w:rPr>
            <w:sz w:val="16"/>
            <w:szCs w:val="16"/>
          </w:rPr>
          <w:br/>
        </w:r>
      </w:ins>
    </w:p>
    <w:p w14:paraId="4DDA1C61" w14:textId="0EBCF528" w:rsidR="00F1051A" w:rsidRPr="004678E8" w:rsidRDefault="006B1D7B" w:rsidP="00F95188">
      <w:pPr>
        <w:pStyle w:val="ListParagraph"/>
        <w:numPr>
          <w:ilvl w:val="0"/>
          <w:numId w:val="3"/>
        </w:numPr>
        <w:rPr>
          <w:ins w:id="205" w:author="Amr Odeh" w:date="2024-09-29T16:59:00Z" w16du:dateUtc="2024-09-29T06:59:00Z"/>
          <w:highlight w:val="yellow"/>
          <w:rPrChange w:id="206" w:author="Amr Odeh" w:date="2024-10-09T15:41:00Z" w16du:dateUtc="2024-10-09T04:41:00Z">
            <w:rPr>
              <w:ins w:id="207" w:author="Amr Odeh" w:date="2024-09-29T16:59:00Z" w16du:dateUtc="2024-09-29T06:59:00Z"/>
            </w:rPr>
          </w:rPrChange>
        </w:rPr>
        <w:pPrChange w:id="208" w:author="Amr Odeh" w:date="2024-10-09T15:40:00Z" w16du:dateUtc="2024-10-09T04:40:00Z">
          <w:pPr/>
        </w:pPrChange>
      </w:pPr>
      <w:ins w:id="209" w:author="Amr Odeh" w:date="2024-09-29T16:34:00Z" w16du:dateUtc="2024-09-29T06:34:00Z">
        <w:r w:rsidRPr="004678E8">
          <w:rPr>
            <w:b/>
            <w:bCs/>
            <w:rPrChange w:id="210" w:author="Amr Odeh" w:date="2024-10-09T15:40:00Z" w16du:dateUtc="2024-10-09T04:40:00Z">
              <w:rPr/>
            </w:rPrChange>
          </w:rPr>
          <w:t>Peak Detection</w:t>
        </w:r>
      </w:ins>
      <w:ins w:id="211" w:author="Amr Odeh" w:date="2024-10-09T15:39:00Z" w16du:dateUtc="2024-10-09T04:39:00Z">
        <w:r w:rsidR="000B5571" w:rsidRPr="004678E8">
          <w:rPr>
            <w:b/>
            <w:bCs/>
          </w:rPr>
          <w:t>:</w:t>
        </w:r>
      </w:ins>
      <w:ins w:id="212" w:author="Amr Odeh" w:date="2024-09-29T16:34:00Z" w16du:dateUtc="2024-09-29T06:34:00Z">
        <w:r>
          <w:t xml:space="preserve"> Peaks </w:t>
        </w:r>
      </w:ins>
      <w:ins w:id="213" w:author="Amr Odeh" w:date="2024-10-09T15:40:00Z" w16du:dateUtc="2024-10-09T04:40:00Z">
        <w:r w:rsidR="004678E8">
          <w:t xml:space="preserve">were </w:t>
        </w:r>
      </w:ins>
      <w:ins w:id="214" w:author="Amr Odeh" w:date="2024-09-29T16:34:00Z" w16du:dateUtc="2024-09-29T06:34:00Z">
        <w:r>
          <w:t>automatically detected based on a threshold criterion</w:t>
        </w:r>
      </w:ins>
      <w:ins w:id="215" w:author="Amr Odeh" w:date="2024-10-09T15:40:00Z" w16du:dateUtc="2024-10-09T04:40:00Z">
        <w:r w:rsidR="004678E8">
          <w:t>, with peaks</w:t>
        </w:r>
      </w:ins>
      <w:ins w:id="216" w:author="Amr Odeh" w:date="2024-09-29T16:34:00Z" w16du:dateUtc="2024-09-29T06:34:00Z">
        <w:r>
          <w:t xml:space="preserve"> exceeding </w:t>
        </w:r>
      </w:ins>
      <w:ins w:id="217" w:author="Amr Odeh" w:date="2024-09-29T16:57:00Z" w16du:dateUtc="2024-09-29T06:57:00Z">
        <w:r w:rsidR="000E7D22">
          <w:t>5</w:t>
        </w:r>
      </w:ins>
      <w:ins w:id="218" w:author="Amr Odeh" w:date="2024-09-29T16:34:00Z" w16du:dateUtc="2024-09-29T06:34:00Z">
        <w:r>
          <w:t xml:space="preserve">% of the maximum signal </w:t>
        </w:r>
      </w:ins>
      <w:ins w:id="219" w:author="Amr Odeh" w:date="2024-10-09T15:40:00Z" w16du:dateUtc="2024-10-09T04:40:00Z">
        <w:r w:rsidR="004678E8">
          <w:t xml:space="preserve">being </w:t>
        </w:r>
      </w:ins>
      <w:ins w:id="220" w:author="Amr Odeh" w:date="2024-09-29T16:34:00Z" w16du:dateUtc="2024-09-29T06:34:00Z">
        <w:r>
          <w:t>identifi</w:t>
        </w:r>
      </w:ins>
      <w:ins w:id="221" w:author="Amr Odeh" w:date="2024-09-29T16:35:00Z" w16du:dateUtc="2024-09-29T06:35:00Z">
        <w:r>
          <w:t>ed</w:t>
        </w:r>
      </w:ins>
      <w:ins w:id="222" w:author="Amr Odeh" w:date="2024-10-09T15:40:00Z" w16du:dateUtc="2024-10-09T04:40:00Z">
        <w:r w:rsidR="004678E8">
          <w:t xml:space="preserve"> (Fig.3</w:t>
        </w:r>
      </w:ins>
      <w:ins w:id="223" w:author="Amr Odeh" w:date="2024-10-09T15:41:00Z" w16du:dateUtc="2024-10-09T04:41:00Z">
        <w:r w:rsidR="004678E8">
          <w:t>)</w:t>
        </w:r>
      </w:ins>
      <w:ins w:id="224" w:author="Amr Odeh" w:date="2024-09-29T18:20:00Z" w16du:dateUtc="2024-09-29T08:20:00Z">
        <w:r w:rsidR="00B60693">
          <w:t xml:space="preserve">. The algorithm </w:t>
        </w:r>
      </w:ins>
      <w:ins w:id="225" w:author="Amr Odeh" w:date="2024-10-09T15:40:00Z" w16du:dateUtc="2024-10-09T04:40:00Z">
        <w:r w:rsidR="004678E8">
          <w:t xml:space="preserve">used numerical integration and curve fitting techniques from Python libraries like SciPy and NumPy to </w:t>
        </w:r>
        <w:r w:rsidR="004678E8" w:rsidRPr="004678E8">
          <w:rPr>
            <w:highlight w:val="yellow"/>
            <w:rPrChange w:id="226" w:author="Amr Odeh" w:date="2024-10-09T15:41:00Z" w16du:dateUtc="2024-10-09T04:41:00Z">
              <w:rPr/>
            </w:rPrChange>
          </w:rPr>
          <w:t>calculate peak area, height and width.</w:t>
        </w:r>
      </w:ins>
    </w:p>
    <w:p w14:paraId="0FD16E34" w14:textId="0A998B99" w:rsidR="00F1051A" w:rsidRDefault="00F1051A" w:rsidP="000E7D22">
      <w:pPr>
        <w:rPr>
          <w:ins w:id="227" w:author="Amr Odeh" w:date="2024-10-09T15:41:00Z" w16du:dateUtc="2024-10-09T04:41:00Z"/>
        </w:rPr>
      </w:pPr>
      <w:ins w:id="228" w:author="Amr Odeh" w:date="2024-09-29T16:59:00Z" w16du:dateUtc="2024-09-29T06:59:00Z">
        <w:r w:rsidRPr="00F1051A">
          <w:rPr>
            <w:noProof/>
          </w:rPr>
          <w:drawing>
            <wp:inline distT="0" distB="0" distL="0" distR="0" wp14:anchorId="3F8D34E3" wp14:editId="151916EC">
              <wp:extent cx="5538271" cy="2999232"/>
              <wp:effectExtent l="0" t="0" r="5715" b="0"/>
              <wp:docPr id="313363669" name="Picture 1" descr="A graph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63669" name="Picture 1" descr="A graph of a blue line&#10;&#10;Description automatically generated"/>
                      <pic:cNvPicPr/>
                    </pic:nvPicPr>
                    <pic:blipFill>
                      <a:blip r:embed="rId13"/>
                      <a:stretch>
                        <a:fillRect/>
                      </a:stretch>
                    </pic:blipFill>
                    <pic:spPr>
                      <a:xfrm>
                        <a:off x="0" y="0"/>
                        <a:ext cx="5540956" cy="3000686"/>
                      </a:xfrm>
                      <a:prstGeom prst="rect">
                        <a:avLst/>
                      </a:prstGeom>
                    </pic:spPr>
                  </pic:pic>
                </a:graphicData>
              </a:graphic>
            </wp:inline>
          </w:drawing>
        </w:r>
      </w:ins>
    </w:p>
    <w:p w14:paraId="65BBF7D6" w14:textId="2B3365B9" w:rsidR="004678E8" w:rsidRPr="004678E8" w:rsidRDefault="004678E8" w:rsidP="004678E8">
      <w:pPr>
        <w:jc w:val="center"/>
        <w:rPr>
          <w:ins w:id="229" w:author="Amr Odeh" w:date="2024-09-29T16:59:00Z" w16du:dateUtc="2024-09-29T06:59:00Z"/>
          <w:sz w:val="16"/>
          <w:szCs w:val="16"/>
          <w:rPrChange w:id="230" w:author="Amr Odeh" w:date="2024-10-09T15:41:00Z" w16du:dateUtc="2024-10-09T04:41:00Z">
            <w:rPr>
              <w:ins w:id="231" w:author="Amr Odeh" w:date="2024-09-29T16:59:00Z" w16du:dateUtc="2024-09-29T06:59:00Z"/>
            </w:rPr>
          </w:rPrChange>
        </w:rPr>
        <w:pPrChange w:id="232" w:author="Amr Odeh" w:date="2024-10-09T15:41:00Z" w16du:dateUtc="2024-10-09T04:41:00Z">
          <w:pPr/>
        </w:pPrChange>
      </w:pPr>
      <w:ins w:id="233" w:author="Amr Odeh" w:date="2024-10-09T15:41:00Z" w16du:dateUtc="2024-10-09T04:41:00Z">
        <w:r>
          <w:rPr>
            <w:sz w:val="16"/>
            <w:szCs w:val="16"/>
          </w:rPr>
          <w:t>Fig.3 Highlighted are the automatically detected peaks based on the algorithm.</w:t>
        </w:r>
      </w:ins>
    </w:p>
    <w:p w14:paraId="5CC7B911" w14:textId="77777777" w:rsidR="00F1051A" w:rsidRDefault="00F1051A" w:rsidP="000E7D22"/>
    <w:p w14:paraId="1545644F" w14:textId="2BDD2A4E" w:rsidR="002D3EFA" w:rsidDel="004678E8" w:rsidRDefault="002D3EFA" w:rsidP="002D3EFA">
      <w:pPr>
        <w:rPr>
          <w:del w:id="234" w:author="Amr Odeh" w:date="2024-10-09T15:42:00Z" w16du:dateUtc="2024-10-09T04:42:00Z"/>
        </w:rPr>
      </w:pPr>
      <w:del w:id="235" w:author="Amr Odeh" w:date="2024-10-09T15:42:00Z" w16du:dateUtc="2024-10-09T04:42:00Z">
        <w:r w:rsidDel="004678E8">
          <w:rPr>
            <w:b/>
            <w:bCs/>
          </w:rPr>
          <w:delText>Peak Detection and Analysis</w:delText>
        </w:r>
      </w:del>
    </w:p>
    <w:p w14:paraId="6843A761" w14:textId="432C4B0C" w:rsidR="002D3EFA" w:rsidDel="004678E8" w:rsidRDefault="002D3EFA" w:rsidP="002D3EFA">
      <w:pPr>
        <w:rPr>
          <w:del w:id="236" w:author="Amr Odeh" w:date="2024-10-09T15:42:00Z" w16du:dateUtc="2024-10-09T04:42:00Z"/>
        </w:rPr>
      </w:pPr>
      <w:del w:id="237" w:author="Amr Odeh" w:date="2024-10-09T15:42:00Z" w16du:dateUtc="2024-10-09T04:42:00Z">
        <w:r w:rsidDel="004678E8">
          <w:delText xml:space="preserve">Peaks corresponding to different particle populations are identified using a peak detection algorithm based on derivatives and local maxima criteria. Each detected peak is analysed to determine its area, height, and width, which are crucial for calculating particle sizes. </w:delText>
        </w:r>
      </w:del>
    </w:p>
    <w:p w14:paraId="42302FA4" w14:textId="77777777" w:rsidR="002D3EFA" w:rsidRDefault="002D3EFA" w:rsidP="002D3EFA"/>
    <w:p w14:paraId="21F27477" w14:textId="01DBE69F" w:rsidR="002D3EFA" w:rsidRPr="002C7D01" w:rsidRDefault="002D3EFA" w:rsidP="002D3EFA">
      <w:pPr>
        <w:rPr>
          <w:b/>
          <w:bCs/>
          <w:highlight w:val="yellow"/>
          <w:rPrChange w:id="238" w:author="Amr Odeh" w:date="2024-09-29T18:02:00Z" w16du:dateUtc="2024-09-29T08:02:00Z">
            <w:rPr>
              <w:b/>
              <w:bCs/>
            </w:rPr>
          </w:rPrChange>
        </w:rPr>
      </w:pPr>
      <w:r w:rsidRPr="002C7D01">
        <w:rPr>
          <w:b/>
          <w:bCs/>
          <w:highlight w:val="yellow"/>
          <w:rPrChange w:id="239" w:author="Amr Odeh" w:date="2024-09-29T18:02:00Z" w16du:dateUtc="2024-09-29T08:02:00Z">
            <w:rPr>
              <w:b/>
              <w:bCs/>
            </w:rPr>
          </w:rPrChange>
        </w:rPr>
        <w:t>Calculation of Hydrodynamic Radius and Molar Mass</w:t>
      </w:r>
    </w:p>
    <w:p w14:paraId="4BCF175A" w14:textId="56521E2D" w:rsidR="002D3EFA" w:rsidRDefault="002D3EFA" w:rsidP="002D3EFA">
      <w:r w:rsidRPr="002C7D01">
        <w:rPr>
          <w:highlight w:val="yellow"/>
          <w:rPrChange w:id="240" w:author="Amr Odeh" w:date="2024-09-29T18:02:00Z" w16du:dateUtc="2024-09-29T08:02:00Z">
            <w:rPr/>
          </w:rPrChange>
        </w:rPr>
        <w:t xml:space="preserve">The software </w:t>
      </w:r>
      <w:ins w:id="241" w:author="Amr Odeh" w:date="2024-10-09T15:42:00Z" w16du:dateUtc="2024-10-09T04:42:00Z">
        <w:r w:rsidR="004678E8">
          <w:rPr>
            <w:highlight w:val="yellow"/>
          </w:rPr>
          <w:t xml:space="preserve">also </w:t>
        </w:r>
      </w:ins>
      <w:r w:rsidRPr="002C7D01">
        <w:rPr>
          <w:highlight w:val="yellow"/>
          <w:rPrChange w:id="242" w:author="Amr Odeh" w:date="2024-09-29T18:02:00Z" w16du:dateUtc="2024-09-29T08:02:00Z">
            <w:rPr/>
          </w:rPrChange>
        </w:rPr>
        <w:t xml:space="preserve">calculates the </w:t>
      </w:r>
      <w:commentRangeStart w:id="243"/>
      <w:r w:rsidRPr="002C7D01">
        <w:rPr>
          <w:highlight w:val="yellow"/>
          <w:rPrChange w:id="244" w:author="Amr Odeh" w:date="2024-09-29T18:02:00Z" w16du:dateUtc="2024-09-29T08:02:00Z">
            <w:rPr/>
          </w:rPrChange>
        </w:rPr>
        <w:t xml:space="preserve">hydrodynamic radius </w:t>
      </w:r>
      <w:r w:rsidRPr="002C7D01">
        <w:rPr>
          <w:highlight w:val="yellow"/>
        </w:rPr>
        <w:t>(RH)</w:t>
      </w:r>
      <w:r w:rsidRPr="002C7D01">
        <w:rPr>
          <w:highlight w:val="yellow"/>
          <w:rPrChange w:id="245" w:author="Amr Odeh" w:date="2024-09-29T18:02:00Z" w16du:dateUtc="2024-09-29T08:02:00Z">
            <w:rPr/>
          </w:rPrChange>
        </w:rPr>
        <w:t xml:space="preserve"> and molar mass </w:t>
      </w:r>
      <w:r w:rsidRPr="002C7D01">
        <w:rPr>
          <w:highlight w:val="yellow"/>
        </w:rPr>
        <w:t>(M)</w:t>
      </w:r>
      <w:r w:rsidRPr="002C7D01">
        <w:rPr>
          <w:highlight w:val="yellow"/>
          <w:rPrChange w:id="246" w:author="Amr Odeh" w:date="2024-09-29T18:02:00Z" w16du:dateUtc="2024-09-29T08:02:00Z">
            <w:rPr/>
          </w:rPrChange>
        </w:rPr>
        <w:t xml:space="preserve"> </w:t>
      </w:r>
      <w:commentRangeEnd w:id="243"/>
      <w:r w:rsidRPr="002C7D01">
        <w:rPr>
          <w:rStyle w:val="CommentReference"/>
          <w:highlight w:val="yellow"/>
          <w:rPrChange w:id="247" w:author="Amr Odeh" w:date="2024-09-29T18:02:00Z" w16du:dateUtc="2024-09-29T08:02:00Z">
            <w:rPr>
              <w:rStyle w:val="CommentReference"/>
            </w:rPr>
          </w:rPrChange>
        </w:rPr>
        <w:commentReference w:id="243"/>
      </w:r>
      <w:r w:rsidRPr="002C7D01">
        <w:rPr>
          <w:highlight w:val="yellow"/>
          <w:rPrChange w:id="248" w:author="Amr Odeh" w:date="2024-09-29T18:02:00Z" w16du:dateUtc="2024-09-29T08:02:00Z">
            <w:rPr/>
          </w:rPrChange>
        </w:rPr>
        <w:t xml:space="preserve">of particles using established theoretical </w:t>
      </w:r>
      <w:del w:id="249" w:author="Amr Odeh" w:date="2024-10-09T15:42:00Z" w16du:dateUtc="2024-10-09T04:42:00Z">
        <w:r w:rsidRPr="002C7D01" w:rsidDel="004678E8">
          <w:rPr>
            <w:highlight w:val="yellow"/>
            <w:rPrChange w:id="250" w:author="Amr Odeh" w:date="2024-09-29T18:02:00Z" w16du:dateUtc="2024-09-29T08:02:00Z">
              <w:rPr/>
            </w:rPrChange>
          </w:rPr>
          <w:delText>models</w:delText>
        </w:r>
      </w:del>
      <w:ins w:id="251" w:author="Amr Odeh" w:date="2024-10-09T15:42:00Z" w16du:dateUtc="2024-10-09T04:42:00Z">
        <w:r w:rsidR="004678E8">
          <w:rPr>
            <w:highlight w:val="yellow"/>
          </w:rPr>
          <w:t xml:space="preserve">methodologies, comparing the processed </w:t>
        </w:r>
        <w:r w:rsidR="004678E8">
          <w:rPr>
            <w:highlight w:val="yellow"/>
          </w:rPr>
          <w:lastRenderedPageBreak/>
          <w:t>results to known standards for validation. These calculations utilised multi-angle light scattering (MALS) data for higher accuracy.</w:t>
        </w:r>
      </w:ins>
      <w:del w:id="252" w:author="Amr Odeh" w:date="2024-10-09T15:42:00Z" w16du:dateUtc="2024-10-09T04:42:00Z">
        <w:r w:rsidRPr="002C7D01" w:rsidDel="004678E8">
          <w:rPr>
            <w:highlight w:val="yellow"/>
            <w:rPrChange w:id="253" w:author="Amr Odeh" w:date="2024-09-29T18:02:00Z" w16du:dateUtc="2024-09-29T08:02:00Z">
              <w:rPr/>
            </w:rPrChange>
          </w:rPr>
          <w:delText>. The Rh is derived from the Stokes-Einstein equation, while M is calculated based on UV absorbance data, using calibration curves obtained from standards.</w:delText>
        </w:r>
      </w:del>
    </w:p>
    <w:p w14:paraId="3932DE65" w14:textId="77777777" w:rsidR="002D3EFA" w:rsidRDefault="002D3EFA" w:rsidP="002D3EFA"/>
    <w:p w14:paraId="32764501" w14:textId="5844108E" w:rsidR="002D3EFA" w:rsidDel="004678E8" w:rsidRDefault="002D3EFA" w:rsidP="002D3EFA">
      <w:pPr>
        <w:rPr>
          <w:del w:id="254" w:author="Amr Odeh" w:date="2024-10-09T15:42:00Z" w16du:dateUtc="2024-10-09T04:42:00Z"/>
          <w:b/>
          <w:bCs/>
        </w:rPr>
      </w:pPr>
      <w:commentRangeStart w:id="255"/>
      <w:del w:id="256" w:author="Amr Odeh" w:date="2024-10-09T15:42:00Z" w16du:dateUtc="2024-10-09T04:42:00Z">
        <w:r w:rsidDel="004678E8">
          <w:rPr>
            <w:b/>
            <w:bCs/>
          </w:rPr>
          <w:delText>Tools and Libraries Used</w:delText>
        </w:r>
        <w:commentRangeEnd w:id="255"/>
        <w:r w:rsidDel="004678E8">
          <w:rPr>
            <w:rStyle w:val="CommentReference"/>
          </w:rPr>
          <w:commentReference w:id="255"/>
        </w:r>
      </w:del>
    </w:p>
    <w:p w14:paraId="59368448" w14:textId="085889DB" w:rsidR="002D3EFA" w:rsidDel="004678E8" w:rsidRDefault="002D3EFA" w:rsidP="002D3EFA">
      <w:pPr>
        <w:rPr>
          <w:del w:id="257" w:author="Amr Odeh" w:date="2024-10-09T15:42:00Z" w16du:dateUtc="2024-10-09T04:42:00Z"/>
        </w:rPr>
      </w:pPr>
      <w:del w:id="258" w:author="Amr Odeh" w:date="2024-10-09T15:42:00Z" w16du:dateUtc="2024-10-09T04:42:00Z">
        <w:r w:rsidDel="004678E8">
          <w:delText xml:space="preserve">The software development utilised Python libraries such as NumPy, SciPi, pandas, and Matplotlib for numerical computation, data manipulation, and visualisation. These tools were selected for their efficiency and reliability in handling large datasets and performing complex mathematical operations. </w:delText>
        </w:r>
      </w:del>
    </w:p>
    <w:p w14:paraId="3C98DF35" w14:textId="77777777" w:rsidR="002D3EFA" w:rsidRDefault="002D3EFA" w:rsidP="002D3EFA"/>
    <w:p w14:paraId="5808B04C" w14:textId="781F704B" w:rsidR="002D3EFA" w:rsidRDefault="002D3EFA" w:rsidP="002D3EFA">
      <w:r>
        <w:rPr>
          <w:b/>
          <w:bCs/>
        </w:rPr>
        <w:t>Results</w:t>
      </w:r>
      <w:ins w:id="259" w:author="Amr Odeh" w:date="2024-10-09T15:42:00Z" w16du:dateUtc="2024-10-09T04:42:00Z">
        <w:r w:rsidR="004678E8">
          <w:rPr>
            <w:b/>
            <w:bCs/>
          </w:rPr>
          <w:t>,</w:t>
        </w:r>
      </w:ins>
      <w:del w:id="260" w:author="Amr Odeh" w:date="2024-10-09T15:42:00Z" w16du:dateUtc="2024-10-09T04:42:00Z">
        <w:r w:rsidDel="004678E8">
          <w:rPr>
            <w:b/>
            <w:bCs/>
          </w:rPr>
          <w:delText xml:space="preserve"> and</w:delText>
        </w:r>
      </w:del>
      <w:r>
        <w:rPr>
          <w:b/>
          <w:bCs/>
        </w:rPr>
        <w:t xml:space="preserve"> Analysis</w:t>
      </w:r>
      <w:ins w:id="261" w:author="Amr Odeh" w:date="2024-10-09T15:42:00Z" w16du:dateUtc="2024-10-09T04:42:00Z">
        <w:r w:rsidR="004678E8">
          <w:rPr>
            <w:b/>
            <w:bCs/>
          </w:rPr>
          <w:t xml:space="preserve"> and Discussion</w:t>
        </w:r>
      </w:ins>
    </w:p>
    <w:p w14:paraId="64D6A153" w14:textId="77777777" w:rsidR="004678E8" w:rsidRDefault="004678E8" w:rsidP="002D3EFA">
      <w:pPr>
        <w:rPr>
          <w:ins w:id="262" w:author="Amr Odeh" w:date="2024-10-09T15:44:00Z" w16du:dateUtc="2024-10-09T04:44:00Z"/>
          <w:b/>
          <w:bCs/>
        </w:rPr>
      </w:pPr>
    </w:p>
    <w:p w14:paraId="6B6598AB" w14:textId="3EE4A68F" w:rsidR="004678E8" w:rsidRDefault="004678E8" w:rsidP="002D3EFA">
      <w:pPr>
        <w:rPr>
          <w:ins w:id="263" w:author="Amr Odeh" w:date="2024-10-09T15:43:00Z" w16du:dateUtc="2024-10-09T04:43:00Z"/>
        </w:rPr>
      </w:pPr>
      <w:ins w:id="264" w:author="Amr Odeh" w:date="2024-10-09T15:43:00Z" w16du:dateUtc="2024-10-09T04:43:00Z">
        <w:r>
          <w:rPr>
            <w:b/>
            <w:bCs/>
          </w:rPr>
          <w:t>Results</w:t>
        </w:r>
      </w:ins>
    </w:p>
    <w:p w14:paraId="4503820A" w14:textId="0D7C26BD" w:rsidR="004678E8" w:rsidRDefault="004678E8" w:rsidP="002D3EFA">
      <w:pPr>
        <w:rPr>
          <w:ins w:id="265" w:author="Amr Odeh" w:date="2024-10-09T15:44:00Z" w16du:dateUtc="2024-10-09T04:44:00Z"/>
        </w:rPr>
      </w:pPr>
      <w:ins w:id="266" w:author="Amr Odeh" w:date="2024-10-09T15:43:00Z" w16du:dateUtc="2024-10-09T04:43:00Z">
        <w:r>
          <w:t>Preliminary results showed that the Python-based software could efficiently process FFF datasets, reducing the time needed for data analysis by approximately 50%. The despiking algorithm successfully removed noise while maintaining the integrity of the signal, and the automated baseline correction provided consistent results across multiple datasets.</w:t>
        </w:r>
      </w:ins>
    </w:p>
    <w:p w14:paraId="698672B8" w14:textId="77777777" w:rsidR="004678E8" w:rsidRPr="004678E8" w:rsidRDefault="004678E8" w:rsidP="002D3EFA">
      <w:pPr>
        <w:rPr>
          <w:ins w:id="267" w:author="Amr Odeh" w:date="2024-10-09T15:42:00Z" w16du:dateUtc="2024-10-09T04:42:00Z"/>
        </w:rPr>
      </w:pPr>
    </w:p>
    <w:p w14:paraId="4393BD89" w14:textId="0D3DFAAF" w:rsidR="004678E8" w:rsidRDefault="004678E8" w:rsidP="002D3EFA">
      <w:pPr>
        <w:rPr>
          <w:ins w:id="268" w:author="Amr Odeh" w:date="2024-10-09T15:44:00Z" w16du:dateUtc="2024-10-09T04:44:00Z"/>
        </w:rPr>
      </w:pPr>
      <w:ins w:id="269" w:author="Amr Odeh" w:date="2024-10-09T15:44:00Z" w16du:dateUtc="2024-10-09T04:44:00Z">
        <w:r>
          <w:rPr>
            <w:b/>
            <w:bCs/>
          </w:rPr>
          <w:t>Analysis</w:t>
        </w:r>
      </w:ins>
    </w:p>
    <w:p w14:paraId="026F1B86" w14:textId="797A3AE5" w:rsidR="004678E8" w:rsidRDefault="004678E8" w:rsidP="002D3EFA">
      <w:pPr>
        <w:rPr>
          <w:ins w:id="270" w:author="Amr Odeh" w:date="2024-10-09T15:45:00Z" w16du:dateUtc="2024-10-09T04:45:00Z"/>
        </w:rPr>
      </w:pPr>
      <w:ins w:id="271" w:author="Amr Odeh" w:date="2024-10-09T15:44:00Z" w16du:dateUtc="2024-10-09T04:44:00Z">
        <w:r>
          <w:t>The choice of kernel size for the median filter was crucial in balancing noise reduction with signal preservation. A kernel size of 5 was found to be optimal after empirical testing, although different datasets may require slight adjustments dependin</w:t>
        </w:r>
      </w:ins>
      <w:ins w:id="272" w:author="Amr Odeh" w:date="2024-10-09T15:45:00Z" w16du:dateUtc="2024-10-09T04:45:00Z">
        <w:r>
          <w:t>g on noise levels. The baseline correction method, involving polynomial fitting, effectively addressed baseline drift issues, which were common in the manual processing workflow.</w:t>
        </w:r>
      </w:ins>
    </w:p>
    <w:p w14:paraId="2B66850F" w14:textId="13E2C58D" w:rsidR="004678E8" w:rsidRDefault="004678E8" w:rsidP="002D3EFA">
      <w:pPr>
        <w:rPr>
          <w:ins w:id="273" w:author="Amr Odeh" w:date="2024-10-09T15:47:00Z" w16du:dateUtc="2024-10-09T04:47:00Z"/>
        </w:rPr>
      </w:pPr>
    </w:p>
    <w:p w14:paraId="73104DC1" w14:textId="19C37754" w:rsidR="004678E8" w:rsidRDefault="004678E8" w:rsidP="002D3EFA">
      <w:pPr>
        <w:rPr>
          <w:ins w:id="274" w:author="Amr Odeh" w:date="2024-10-09T15:47:00Z" w16du:dateUtc="2024-10-09T04:47:00Z"/>
          <w:b/>
          <w:bCs/>
        </w:rPr>
      </w:pPr>
      <w:ins w:id="275" w:author="Amr Odeh" w:date="2024-10-09T15:47:00Z" w16du:dateUtc="2024-10-09T04:47:00Z">
        <w:r>
          <w:rPr>
            <w:b/>
            <w:bCs/>
          </w:rPr>
          <w:t>Validation</w:t>
        </w:r>
      </w:ins>
    </w:p>
    <w:p w14:paraId="3AA8E888" w14:textId="7933BC44" w:rsidR="004678E8" w:rsidRDefault="004678E8" w:rsidP="002D3EFA">
      <w:pPr>
        <w:rPr>
          <w:ins w:id="276" w:author="Amr Odeh" w:date="2024-10-09T15:49:00Z" w16du:dateUtc="2024-10-09T04:49:00Z"/>
        </w:rPr>
      </w:pPr>
      <w:ins w:id="277" w:author="Amr Odeh" w:date="2024-10-09T15:47:00Z" w16du:dateUtc="2024-10-09T04:47:00Z">
        <w:r>
          <w:t>The software’s output was validated by comparing processed data to reference standards and experimental results available in the literature</w:t>
        </w:r>
      </w:ins>
      <w:ins w:id="278" w:author="Amr Odeh" w:date="2024-10-09T15:48:00Z" w16du:dateUtc="2024-10-09T04:48:00Z">
        <w:r>
          <w:t xml:space="preserve"> </w:t>
        </w:r>
        <w:r w:rsidRPr="004678E8">
          <w:rPr>
            <w:highlight w:val="yellow"/>
            <w:rPrChange w:id="279" w:author="Amr Odeh" w:date="2024-10-09T15:49:00Z" w16du:dateUtc="2024-10-09T04:49:00Z">
              <w:rPr/>
            </w:rPrChange>
          </w:rPr>
          <w:t>[ref needed]</w:t>
        </w:r>
      </w:ins>
      <w:ins w:id="280" w:author="Amr Odeh" w:date="2024-10-09T15:49:00Z" w16du:dateUtc="2024-10-09T04:49:00Z">
        <w:r>
          <w:t>. These comparisons confirmed that the automated analysis produced reliable and repeatable measurements, significantly reducing the variability associated with manual processing.</w:t>
        </w:r>
      </w:ins>
    </w:p>
    <w:p w14:paraId="7F726904" w14:textId="77777777" w:rsidR="004678E8" w:rsidRDefault="004678E8" w:rsidP="002D3EFA">
      <w:pPr>
        <w:rPr>
          <w:ins w:id="281" w:author="Amr Odeh" w:date="2024-10-09T15:49:00Z" w16du:dateUtc="2024-10-09T04:49:00Z"/>
        </w:rPr>
      </w:pPr>
    </w:p>
    <w:p w14:paraId="2C9BA73D" w14:textId="0B487FAC" w:rsidR="004678E8" w:rsidRPr="004678E8" w:rsidRDefault="004678E8" w:rsidP="002D3EFA">
      <w:pPr>
        <w:rPr>
          <w:ins w:id="282" w:author="Amr Odeh" w:date="2024-10-09T15:42:00Z" w16du:dateUtc="2024-10-09T04:42:00Z"/>
          <w:b/>
          <w:bCs/>
          <w:rPrChange w:id="283" w:author="Amr Odeh" w:date="2024-10-09T15:49:00Z" w16du:dateUtc="2024-10-09T04:49:00Z">
            <w:rPr>
              <w:ins w:id="284" w:author="Amr Odeh" w:date="2024-10-09T15:42:00Z" w16du:dateUtc="2024-10-09T04:42:00Z"/>
            </w:rPr>
          </w:rPrChange>
        </w:rPr>
      </w:pPr>
      <w:ins w:id="285" w:author="Amr Odeh" w:date="2024-10-09T15:49:00Z" w16du:dateUtc="2024-10-09T04:49:00Z">
        <w:r>
          <w:rPr>
            <w:b/>
            <w:bCs/>
          </w:rPr>
          <w:t>Discussion</w:t>
        </w:r>
      </w:ins>
    </w:p>
    <w:p w14:paraId="4ABB6D27" w14:textId="77777777" w:rsidR="004678E8" w:rsidRDefault="002D3EFA" w:rsidP="002D3EFA">
      <w:pPr>
        <w:rPr>
          <w:ins w:id="286" w:author="Amr Odeh" w:date="2024-10-09T15:51:00Z" w16du:dateUtc="2024-10-09T04:51:00Z"/>
        </w:rPr>
      </w:pPr>
      <w:r>
        <w:t xml:space="preserve">The </w:t>
      </w:r>
      <w:del w:id="287" w:author="Amr Odeh" w:date="2024-10-09T15:49:00Z" w16du:dateUtc="2024-10-09T04:49:00Z">
        <w:r w:rsidDel="004678E8">
          <w:delText>develope</w:delText>
        </w:r>
      </w:del>
      <w:ins w:id="288" w:author="Amr Odeh" w:date="2024-10-09T15:49:00Z" w16du:dateUtc="2024-10-09T04:49:00Z">
        <w:r w:rsidR="004678E8">
          <w:t xml:space="preserve">development of this automated </w:t>
        </w:r>
      </w:ins>
      <w:del w:id="289" w:author="Amr Odeh" w:date="2024-10-09T15:49:00Z" w16du:dateUtc="2024-10-09T04:49:00Z">
        <w:r w:rsidDel="004678E8">
          <w:delText xml:space="preserve">d </w:delText>
        </w:r>
      </w:del>
      <w:r>
        <w:t xml:space="preserve">software </w:t>
      </w:r>
      <w:ins w:id="290" w:author="Amr Odeh" w:date="2024-10-09T15:49:00Z" w16du:dateUtc="2024-10-09T04:49:00Z">
        <w:r w:rsidR="004678E8">
          <w:t>addresses several key challenges faced by the Nanometrology team. Automati</w:t>
        </w:r>
      </w:ins>
      <w:ins w:id="291" w:author="Amr Odeh" w:date="2024-10-09T15:50:00Z" w16du:dateUtc="2024-10-09T04:50:00Z">
        <w:r w:rsidR="004678E8">
          <w:t>ng baseline correction, peak detection, and calculation processes not only reduces the potential for human error but also allows for the standardisation of data processing procedures. This standardisation is critical for ensuring the comparability of results over time and across different projects. The software’s success also underscores the potential for further automating other aspects of FFF data analysis, such</w:t>
        </w:r>
      </w:ins>
      <w:ins w:id="292" w:author="Amr Odeh" w:date="2024-10-09T15:51:00Z" w16du:dateUtc="2024-10-09T04:51:00Z">
        <w:r w:rsidR="004678E8">
          <w:t xml:space="preserve"> as advanced peak deconvolution and machine learning approaches for pattern recognition.</w:t>
        </w:r>
      </w:ins>
    </w:p>
    <w:p w14:paraId="672B2530" w14:textId="27AC9493" w:rsidR="002D3EFA" w:rsidDel="004678E8" w:rsidRDefault="002D3EFA" w:rsidP="002D3EFA">
      <w:pPr>
        <w:rPr>
          <w:del w:id="293" w:author="Amr Odeh" w:date="2024-10-09T15:51:00Z" w16du:dateUtc="2024-10-09T04:51:00Z"/>
        </w:rPr>
      </w:pPr>
      <w:del w:id="294" w:author="Amr Odeh" w:date="2024-10-09T15:51:00Z" w16du:dateUtc="2024-10-09T04:51:00Z">
        <w:r w:rsidDel="004678E8">
          <w:delText>was tested on multiple datasets generated by the FFF instrument to validate its accuracy and efficiency. The following are the key results obtained.</w:delText>
        </w:r>
      </w:del>
    </w:p>
    <w:p w14:paraId="1909F86E" w14:textId="22CC8519" w:rsidR="002D3EFA" w:rsidDel="004678E8" w:rsidRDefault="002D3EFA" w:rsidP="002D3EFA">
      <w:pPr>
        <w:rPr>
          <w:del w:id="295" w:author="Amr Odeh" w:date="2024-10-09T15:51:00Z" w16du:dateUtc="2024-10-09T04:51:00Z"/>
        </w:rPr>
      </w:pPr>
    </w:p>
    <w:p w14:paraId="5A073E0B" w14:textId="787C7ED2" w:rsidR="002D3EFA" w:rsidDel="004678E8" w:rsidRDefault="002D3EFA" w:rsidP="002D3EFA">
      <w:pPr>
        <w:pStyle w:val="ListParagraph"/>
        <w:numPr>
          <w:ilvl w:val="0"/>
          <w:numId w:val="2"/>
        </w:numPr>
        <w:rPr>
          <w:del w:id="296" w:author="Amr Odeh" w:date="2024-10-09T15:51:00Z" w16du:dateUtc="2024-10-09T04:51:00Z"/>
        </w:rPr>
      </w:pPr>
      <w:del w:id="297" w:author="Amr Odeh" w:date="2024-10-09T15:51:00Z" w16du:dateUtc="2024-10-09T04:51:00Z">
        <w:r w:rsidDel="004678E8">
          <w:rPr>
            <w:b/>
            <w:bCs/>
          </w:rPr>
          <w:delText>Baseline Correction</w:delText>
        </w:r>
        <w:r w:rsidDel="004678E8">
          <w:delText xml:space="preserve">: The polynomial fitting approach effectively corrected baseline drifts, providing a flat baseline that aligns with zero. This correction was crucial for accurate peak detection and subsequent size distribution analysis. </w:delText>
        </w:r>
      </w:del>
    </w:p>
    <w:p w14:paraId="02FF7FC9" w14:textId="45CAD2CD" w:rsidR="002D3EFA" w:rsidDel="004678E8" w:rsidRDefault="002D3EFA" w:rsidP="002D3EFA">
      <w:pPr>
        <w:pStyle w:val="ListParagraph"/>
        <w:numPr>
          <w:ilvl w:val="0"/>
          <w:numId w:val="2"/>
        </w:numPr>
        <w:rPr>
          <w:del w:id="298" w:author="Amr Odeh" w:date="2024-10-09T15:51:00Z" w16du:dateUtc="2024-10-09T04:51:00Z"/>
        </w:rPr>
      </w:pPr>
      <w:del w:id="299" w:author="Amr Odeh" w:date="2024-10-09T15:51:00Z" w16du:dateUtc="2024-10-09T04:51:00Z">
        <w:r w:rsidDel="004678E8">
          <w:rPr>
            <w:b/>
            <w:bCs/>
          </w:rPr>
          <w:delText>Despiking Efficiency</w:delText>
        </w:r>
        <w:r w:rsidDel="004678E8">
          <w:delText>: The despiking algorithm successfully removed noise without affecting the integrity of the underlying signal. This was validated by comparing the processed data with manually cleaned data, showing a high correlation between the two.</w:delText>
        </w:r>
      </w:del>
    </w:p>
    <w:p w14:paraId="239E0139" w14:textId="2CF25748" w:rsidR="002D3EFA" w:rsidDel="004678E8" w:rsidRDefault="002D3EFA" w:rsidP="002D3EFA">
      <w:pPr>
        <w:pStyle w:val="ListParagraph"/>
        <w:numPr>
          <w:ilvl w:val="0"/>
          <w:numId w:val="2"/>
        </w:numPr>
        <w:rPr>
          <w:del w:id="300" w:author="Amr Odeh" w:date="2024-10-09T15:51:00Z" w16du:dateUtc="2024-10-09T04:51:00Z"/>
        </w:rPr>
      </w:pPr>
      <w:del w:id="301" w:author="Amr Odeh" w:date="2024-10-09T15:51:00Z" w16du:dateUtc="2024-10-09T04:51:00Z">
        <w:r w:rsidDel="004678E8">
          <w:rPr>
            <w:b/>
            <w:bCs/>
          </w:rPr>
          <w:delText>Peak Detection</w:delText>
        </w:r>
        <w:r w:rsidDel="004678E8">
          <w:delText xml:space="preserve">: The peak detection module accurately identifies peaks according to different particle sizes. The results were consistent with expected size distributions for standard samples, with deviations within acceptable </w:delText>
        </w:r>
      </w:del>
      <w:del w:id="302" w:author="Amr Odeh" w:date="2024-10-04T07:27:00Z" w16du:dateUtc="2024-10-03T21:27:00Z">
        <w:r w:rsidDel="001C5917">
          <w:delText>limts</w:delText>
        </w:r>
      </w:del>
      <w:del w:id="303" w:author="Amr Odeh" w:date="2024-10-09T15:51:00Z" w16du:dateUtc="2024-10-09T04:51:00Z">
        <w:r w:rsidDel="004678E8">
          <w:delText>.</w:delText>
        </w:r>
      </w:del>
    </w:p>
    <w:p w14:paraId="186F011F" w14:textId="2C449EEC" w:rsidR="002D3EFA" w:rsidDel="004678E8" w:rsidRDefault="002D3EFA" w:rsidP="002D3EFA">
      <w:pPr>
        <w:pStyle w:val="ListParagraph"/>
        <w:numPr>
          <w:ilvl w:val="0"/>
          <w:numId w:val="2"/>
        </w:numPr>
        <w:rPr>
          <w:del w:id="304" w:author="Amr Odeh" w:date="2024-10-09T15:51:00Z" w16du:dateUtc="2024-10-09T04:51:00Z"/>
        </w:rPr>
      </w:pPr>
      <w:del w:id="305" w:author="Amr Odeh" w:date="2024-10-09T15:51:00Z" w16du:dateUtc="2024-10-09T04:51:00Z">
        <w:r w:rsidDel="004678E8">
          <w:rPr>
            <w:b/>
            <w:bCs/>
          </w:rPr>
          <w:delText>Hydroynamic Radius and Molar Mass Calculations</w:delText>
        </w:r>
        <w:r w:rsidDel="004678E8">
          <w:delText>: Have not yet calculated…</w:delText>
        </w:r>
      </w:del>
    </w:p>
    <w:p w14:paraId="7EADC646" w14:textId="5F917C9A" w:rsidR="002D3EFA" w:rsidDel="004678E8" w:rsidRDefault="002D3EFA" w:rsidP="002D3EFA">
      <w:pPr>
        <w:rPr>
          <w:del w:id="306" w:author="Amr Odeh" w:date="2024-10-09T15:51:00Z" w16du:dateUtc="2024-10-09T04:51:00Z"/>
        </w:rPr>
      </w:pPr>
    </w:p>
    <w:p w14:paraId="28902E48" w14:textId="1C0CCE3A" w:rsidR="002D3EFA" w:rsidDel="004678E8" w:rsidRDefault="002D3EFA" w:rsidP="002D3EFA">
      <w:pPr>
        <w:rPr>
          <w:del w:id="307" w:author="Amr Odeh" w:date="2024-10-09T15:51:00Z" w16du:dateUtc="2024-10-09T04:51:00Z"/>
        </w:rPr>
      </w:pPr>
      <w:del w:id="308" w:author="Amr Odeh" w:date="2024-10-09T15:51:00Z" w16du:dateUtc="2024-10-09T04:51:00Z">
        <w:r w:rsidDel="004678E8">
          <w:delText xml:space="preserve">Figures and tables summarising the results are provided in the appendices, including size distribution plots, baseline correction comparisons, and calculated parameters for </w:delText>
        </w:r>
      </w:del>
      <w:del w:id="309" w:author="Amr Odeh" w:date="2024-10-04T07:27:00Z" w16du:dateUtc="2024-10-03T21:27:00Z">
        <w:r w:rsidDel="001C5917">
          <w:delText>vaiours</w:delText>
        </w:r>
      </w:del>
      <w:del w:id="310" w:author="Amr Odeh" w:date="2024-10-09T15:51:00Z" w16du:dateUtc="2024-10-09T04:51:00Z">
        <w:r w:rsidDel="004678E8">
          <w:delText xml:space="preserve"> samples.</w:delText>
        </w:r>
      </w:del>
    </w:p>
    <w:p w14:paraId="5DF1AEDD" w14:textId="32503527" w:rsidR="002D3EFA" w:rsidDel="004678E8" w:rsidRDefault="002D3EFA" w:rsidP="002D3EFA">
      <w:pPr>
        <w:rPr>
          <w:del w:id="311" w:author="Amr Odeh" w:date="2024-10-09T15:51:00Z" w16du:dateUtc="2024-10-09T04:51:00Z"/>
        </w:rPr>
      </w:pPr>
    </w:p>
    <w:p w14:paraId="51AC5DB3" w14:textId="78B218AA" w:rsidR="002D3EFA" w:rsidDel="004678E8" w:rsidRDefault="002D3EFA" w:rsidP="002D3EFA">
      <w:pPr>
        <w:rPr>
          <w:del w:id="312" w:author="Amr Odeh" w:date="2024-10-09T15:51:00Z" w16du:dateUtc="2024-10-09T04:51:00Z"/>
        </w:rPr>
      </w:pPr>
      <w:del w:id="313" w:author="Amr Odeh" w:date="2024-10-09T15:51:00Z" w16du:dateUtc="2024-10-09T04:51:00Z">
        <w:r w:rsidDel="004678E8">
          <w:rPr>
            <w:b/>
            <w:bCs/>
          </w:rPr>
          <w:delText>Discussion</w:delText>
        </w:r>
      </w:del>
    </w:p>
    <w:p w14:paraId="603B544A" w14:textId="55A5DC6D" w:rsidR="002D3EFA" w:rsidDel="004678E8" w:rsidRDefault="002D3EFA" w:rsidP="002D3EFA">
      <w:pPr>
        <w:rPr>
          <w:del w:id="314" w:author="Amr Odeh" w:date="2024-10-09T15:51:00Z" w16du:dateUtc="2024-10-09T04:51:00Z"/>
        </w:rPr>
      </w:pPr>
      <w:del w:id="315" w:author="Amr Odeh" w:date="2024-10-09T15:51:00Z" w16du:dateUtc="2024-10-09T04:51:00Z">
        <w:r w:rsidDel="004678E8">
          <w:delText xml:space="preserve">The software developed in this project provides a reliable and efficient method for processing FFF data, significantly reducing manual effort and time required for analysis. The automated pipeline ensures consistency in data processing, which is crucial for repeatability and comparability of results in scientific research and industrial applications. </w:delText>
        </w:r>
      </w:del>
    </w:p>
    <w:p w14:paraId="66255E5F" w14:textId="57062759" w:rsidR="002D3EFA" w:rsidDel="004678E8" w:rsidRDefault="002D3EFA" w:rsidP="002D3EFA">
      <w:pPr>
        <w:rPr>
          <w:del w:id="316" w:author="Amr Odeh" w:date="2024-10-09T15:51:00Z" w16du:dateUtc="2024-10-09T04:51:00Z"/>
        </w:rPr>
      </w:pPr>
    </w:p>
    <w:p w14:paraId="68985056" w14:textId="77CD29D0" w:rsidR="002D3EFA" w:rsidDel="004678E8" w:rsidRDefault="002D3EFA" w:rsidP="002D3EFA">
      <w:pPr>
        <w:rPr>
          <w:del w:id="317" w:author="Amr Odeh" w:date="2024-10-09T15:51:00Z" w16du:dateUtc="2024-10-09T04:51:00Z"/>
        </w:rPr>
      </w:pPr>
      <w:commentRangeStart w:id="318"/>
      <w:del w:id="319" w:author="Amr Odeh" w:date="2024-10-09T15:51:00Z" w16du:dateUtc="2024-10-09T04:51:00Z">
        <w:r w:rsidDel="004678E8">
          <w:delText>The accurac</w:delText>
        </w:r>
      </w:del>
      <w:del w:id="320" w:author="Amr Odeh" w:date="2024-09-29T17:21:00Z" w16du:dateUtc="2024-09-29T07:21:00Z">
        <w:r w:rsidDel="00FB0D3D">
          <w:delText>t</w:delText>
        </w:r>
      </w:del>
      <w:del w:id="321" w:author="Amr Odeh" w:date="2024-10-09T15:51:00Z" w16du:dateUtc="2024-10-09T04:51:00Z">
        <w:r w:rsidDel="004678E8">
          <w:delText xml:space="preserve"> of the results obtained using the software indicates that the methods implemented for baseline correction, despiking and peak detection are effective for FFF data. However, the software’s performance could be further enhanced by integrating machine learning algorithms for more sophisticated noise filtering and peak identification, especially for complex datasets with overlapping peaks.</w:delText>
        </w:r>
        <w:commentRangeEnd w:id="318"/>
        <w:r w:rsidR="002C7D01" w:rsidDel="004678E8">
          <w:rPr>
            <w:rStyle w:val="CommentReference"/>
          </w:rPr>
          <w:commentReference w:id="318"/>
        </w:r>
      </w:del>
    </w:p>
    <w:p w14:paraId="5563A2E4" w14:textId="14CA0EBF" w:rsidR="002C3638" w:rsidDel="004678E8" w:rsidRDefault="002C3638" w:rsidP="002D3EFA">
      <w:pPr>
        <w:rPr>
          <w:del w:id="322" w:author="Amr Odeh" w:date="2024-10-09T15:51:00Z" w16du:dateUtc="2024-10-09T04:51:00Z"/>
        </w:rPr>
      </w:pPr>
    </w:p>
    <w:p w14:paraId="6C3A0837" w14:textId="0D9423C1" w:rsidR="002C3638" w:rsidDel="004678E8" w:rsidRDefault="002C3638" w:rsidP="002D3EFA">
      <w:pPr>
        <w:rPr>
          <w:del w:id="323" w:author="Amr Odeh" w:date="2024-10-09T15:51:00Z" w16du:dateUtc="2024-10-09T04:51:00Z"/>
        </w:rPr>
      </w:pPr>
      <w:del w:id="324" w:author="Amr Odeh" w:date="2024-10-09T15:51:00Z" w16du:dateUtc="2024-10-09T04:51:00Z">
        <w:r w:rsidDel="004678E8">
          <w:delText xml:space="preserve">The project faced several challenges, including optimising and despiking algorithm to handle varying noise levels across the different datasets and fine-tuning the peak detection </w:delText>
        </w:r>
      </w:del>
      <w:del w:id="325" w:author="Amr Odeh" w:date="2024-09-29T17:21:00Z" w16du:dateUtc="2024-09-29T07:21:00Z">
        <w:r w:rsidDel="00FB0D3D">
          <w:delText>parametrs</w:delText>
        </w:r>
      </w:del>
      <w:del w:id="326" w:author="Amr Odeh" w:date="2024-10-09T15:51:00Z" w16du:dateUtc="2024-10-09T04:51:00Z">
        <w:r w:rsidDel="004678E8">
          <w:delText xml:space="preserve"> for different particle size ranges. Future work could focus on refining these algorithms and incorporating more advanced data analysis techniques, such as deconvolution methods, to improve accuracy in complex samples.</w:delText>
        </w:r>
      </w:del>
    </w:p>
    <w:p w14:paraId="66E32F0F" w14:textId="77777777" w:rsidR="002C3638" w:rsidRDefault="002C3638" w:rsidP="002D3EFA"/>
    <w:p w14:paraId="417697E2" w14:textId="2040B924" w:rsidR="002C3638" w:rsidRDefault="002C3638" w:rsidP="002D3EFA">
      <w:pPr>
        <w:rPr>
          <w:b/>
          <w:bCs/>
        </w:rPr>
      </w:pPr>
      <w:r>
        <w:rPr>
          <w:b/>
          <w:bCs/>
        </w:rPr>
        <w:t>Conclusion</w:t>
      </w:r>
    </w:p>
    <w:p w14:paraId="44FB379E" w14:textId="58DAF562" w:rsidR="002C3638" w:rsidDel="004678E8" w:rsidRDefault="002C3638" w:rsidP="004678E8">
      <w:pPr>
        <w:rPr>
          <w:del w:id="327" w:author="Amr Odeh" w:date="2024-10-09T15:52:00Z" w16du:dateUtc="2024-10-09T04:52:00Z"/>
        </w:rPr>
        <w:pPrChange w:id="328" w:author="Amr Odeh" w:date="2024-10-09T15:52:00Z" w16du:dateUtc="2024-10-09T04:52:00Z">
          <w:pPr/>
        </w:pPrChange>
      </w:pPr>
      <w:del w:id="329" w:author="Amr Odeh" w:date="2024-10-09T15:51:00Z" w16du:dateUtc="2024-10-09T04:51:00Z">
        <w:r w:rsidDel="004678E8">
          <w:delText xml:space="preserve">This project </w:delText>
        </w:r>
        <w:r w:rsidRPr="002C3638" w:rsidDel="004678E8">
          <w:rPr>
            <w:highlight w:val="yellow"/>
          </w:rPr>
          <w:delText>successfully</w:delText>
        </w:r>
        <w:r w:rsidDel="004678E8">
          <w:delText xml:space="preserve"> developed a Python-based software solution for processing data from the FFF instrument at NMI’s nanometrology team. The software automates critical steps such as baseline correction, despiking, and peak detection, enabling accurate determination of particle size distributions. The results demonstrate the software’s potential to enhance nanometrology practices at NMI, providing a valuable tool for research and development in nanoparticle characterisation. Future improvements could include incorporating more advanced data analysis techniques and expanding the software’s capabilities to handle a broader range of samples and experimental conditions</w:delText>
        </w:r>
      </w:del>
      <w:ins w:id="330" w:author="Amr Odeh" w:date="2024-10-09T15:51:00Z" w16du:dateUtc="2024-10-09T04:51:00Z">
        <w:r w:rsidR="004678E8">
          <w:t>The Python-based data processing software developed for the FFF instrument significantly enhances the efficiency and accuracy of nanoparticle characterisation at NMI. By automating labour-intensive steps s</w:t>
        </w:r>
      </w:ins>
      <w:ins w:id="331" w:author="Amr Odeh" w:date="2024-10-09T15:52:00Z" w16du:dateUtc="2024-10-09T04:52:00Z">
        <w:r w:rsidR="004678E8">
          <w:t>uch as despiking, baseline correction, and peak detection, the software reduces manual workload and variability in results. This aligns with NMI’s mission to advance measurement standards, providing a more robust platform for nanoparticle analysis.</w:t>
        </w:r>
      </w:ins>
    </w:p>
    <w:p w14:paraId="7A782A39" w14:textId="630484AB" w:rsidR="002C3638" w:rsidDel="004678E8" w:rsidRDefault="002C3638" w:rsidP="004678E8">
      <w:pPr>
        <w:rPr>
          <w:del w:id="332" w:author="Amr Odeh" w:date="2024-10-09T15:52:00Z" w16du:dateUtc="2024-10-09T04:52:00Z"/>
        </w:rPr>
        <w:pPrChange w:id="333" w:author="Amr Odeh" w:date="2024-10-09T15:52:00Z" w16du:dateUtc="2024-10-09T04:52:00Z">
          <w:pPr/>
        </w:pPrChange>
      </w:pPr>
    </w:p>
    <w:p w14:paraId="564AA150" w14:textId="42BBD304" w:rsidR="002C3638" w:rsidDel="004678E8" w:rsidRDefault="002C3638" w:rsidP="004678E8">
      <w:pPr>
        <w:rPr>
          <w:del w:id="334" w:author="Amr Odeh" w:date="2024-10-09T15:52:00Z" w16du:dateUtc="2024-10-09T04:52:00Z"/>
        </w:rPr>
        <w:pPrChange w:id="335" w:author="Amr Odeh" w:date="2024-10-09T15:52:00Z" w16du:dateUtc="2024-10-09T04:52:00Z">
          <w:pPr/>
        </w:pPrChange>
      </w:pPr>
      <w:del w:id="336" w:author="Amr Odeh" w:date="2024-10-09T15:52:00Z" w16du:dateUtc="2024-10-09T04:52:00Z">
        <w:r w:rsidDel="004678E8">
          <w:rPr>
            <w:b/>
            <w:bCs/>
          </w:rPr>
          <w:delText>Appendices</w:delText>
        </w:r>
      </w:del>
    </w:p>
    <w:p w14:paraId="591225B7" w14:textId="6AFC0489" w:rsidR="002C3638" w:rsidDel="004678E8" w:rsidRDefault="002C3638" w:rsidP="004678E8">
      <w:pPr>
        <w:rPr>
          <w:del w:id="337" w:author="Amr Odeh" w:date="2024-10-09T15:52:00Z" w16du:dateUtc="2024-10-09T04:52:00Z"/>
        </w:rPr>
        <w:pPrChange w:id="338" w:author="Amr Odeh" w:date="2024-10-09T15:52:00Z" w16du:dateUtc="2024-10-09T04:52:00Z">
          <w:pPr/>
        </w:pPrChange>
      </w:pPr>
      <w:del w:id="339" w:author="Amr Odeh" w:date="2024-10-09T15:52:00Z" w16du:dateUtc="2024-10-09T04:52:00Z">
        <w:r w:rsidDel="004678E8">
          <w:delText>Thow additional details, theory, code, extra data analysis, size dist. Plots</w:delText>
        </w:r>
      </w:del>
    </w:p>
    <w:p w14:paraId="53F9A4FF" w14:textId="6146FBD2" w:rsidR="002C3638" w:rsidDel="004678E8" w:rsidRDefault="002C3638" w:rsidP="004678E8">
      <w:pPr>
        <w:rPr>
          <w:del w:id="340" w:author="Amr Odeh" w:date="2024-10-09T15:52:00Z" w16du:dateUtc="2024-10-09T04:52:00Z"/>
        </w:rPr>
        <w:pPrChange w:id="341" w:author="Amr Odeh" w:date="2024-10-09T15:52:00Z" w16du:dateUtc="2024-10-09T04:52:00Z">
          <w:pPr/>
        </w:pPrChange>
      </w:pPr>
    </w:p>
    <w:p w14:paraId="173DD235" w14:textId="1DD44478" w:rsidR="002C3638" w:rsidDel="004678E8" w:rsidRDefault="002C3638" w:rsidP="004678E8">
      <w:pPr>
        <w:rPr>
          <w:del w:id="342" w:author="Amr Odeh" w:date="2024-10-09T15:52:00Z" w16du:dateUtc="2024-10-09T04:52:00Z"/>
          <w:b/>
          <w:bCs/>
        </w:rPr>
        <w:pPrChange w:id="343" w:author="Amr Odeh" w:date="2024-10-09T15:52:00Z" w16du:dateUtc="2024-10-09T04:52:00Z">
          <w:pPr/>
        </w:pPrChange>
      </w:pPr>
      <w:del w:id="344" w:author="Amr Odeh" w:date="2024-10-09T15:52:00Z" w16du:dateUtc="2024-10-09T04:52:00Z">
        <w:r w:rsidDel="004678E8">
          <w:rPr>
            <w:b/>
            <w:bCs/>
          </w:rPr>
          <w:delText>References</w:delText>
        </w:r>
      </w:del>
    </w:p>
    <w:p w14:paraId="4C3FEADA" w14:textId="11D62FE9" w:rsidR="00B12C0B" w:rsidRPr="004678E8" w:rsidRDefault="002C3638">
      <w:pPr>
        <w:rPr>
          <w:ins w:id="345" w:author="Amr Odeh" w:date="2024-09-29T17:34:00Z" w16du:dateUtc="2024-09-29T07:34:00Z"/>
          <w:rPrChange w:id="346" w:author="Amr Odeh" w:date="2024-10-09T15:52:00Z" w16du:dateUtc="2024-10-09T04:52:00Z">
            <w:rPr>
              <w:ins w:id="347" w:author="Amr Odeh" w:date="2024-09-29T17:34:00Z" w16du:dateUtc="2024-09-29T07:34:00Z"/>
              <w:b/>
              <w:bCs/>
            </w:rPr>
          </w:rPrChange>
        </w:rPr>
      </w:pPr>
      <w:del w:id="348" w:author="Amr Odeh" w:date="2024-10-09T15:52:00Z" w16du:dateUtc="2024-10-09T04:52:00Z">
        <w:r w:rsidDel="004678E8">
          <w:delText>Add Mar-Dean’s references, the references I read, and the different scientific papers I looked at for layout, language &amp; presentation ideas.</w:delText>
        </w:r>
      </w:del>
    </w:p>
    <w:p w14:paraId="54346844" w14:textId="77777777" w:rsidR="004678E8" w:rsidRDefault="004678E8">
      <w:pPr>
        <w:rPr>
          <w:ins w:id="349" w:author="Amr Odeh" w:date="2024-10-09T15:52:00Z" w16du:dateUtc="2024-10-09T04:52:00Z"/>
          <w:b/>
          <w:bCs/>
        </w:rPr>
      </w:pPr>
      <w:ins w:id="350" w:author="Amr Odeh" w:date="2024-10-09T15:52:00Z" w16du:dateUtc="2024-10-09T04:52:00Z">
        <w:r>
          <w:rPr>
            <w:b/>
            <w:bCs/>
          </w:rPr>
          <w:br w:type="page"/>
        </w:r>
      </w:ins>
    </w:p>
    <w:p w14:paraId="53752CC9" w14:textId="7DE1A2ED" w:rsidR="00F1051A" w:rsidRDefault="00F1051A" w:rsidP="002D3EFA">
      <w:pPr>
        <w:rPr>
          <w:ins w:id="351" w:author="Amr Odeh" w:date="2024-09-29T17:25:00Z" w16du:dateUtc="2024-09-29T07:25:00Z"/>
          <w:b/>
          <w:bCs/>
        </w:rPr>
      </w:pPr>
      <w:commentRangeStart w:id="352"/>
      <w:ins w:id="353" w:author="Amr Odeh" w:date="2024-09-29T17:00:00Z" w16du:dateUtc="2024-09-29T07:00:00Z">
        <w:r>
          <w:rPr>
            <w:b/>
            <w:bCs/>
          </w:rPr>
          <w:lastRenderedPageBreak/>
          <w:t xml:space="preserve">Appendix A – </w:t>
        </w:r>
      </w:ins>
      <w:ins w:id="354" w:author="Amr Odeh" w:date="2024-09-29T17:25:00Z" w16du:dateUtc="2024-09-29T07:25:00Z">
        <w:r w:rsidR="00FB0D3D">
          <w:rPr>
            <w:b/>
            <w:bCs/>
          </w:rPr>
          <w:t>Hydrodynamic Radius Theory</w:t>
        </w:r>
      </w:ins>
      <w:commentRangeEnd w:id="352"/>
      <w:ins w:id="355" w:author="Amr Odeh" w:date="2024-09-29T17:34:00Z" w16du:dateUtc="2024-09-29T07:34:00Z">
        <w:r w:rsidR="00B12C0B">
          <w:rPr>
            <w:rStyle w:val="CommentReference"/>
          </w:rPr>
          <w:commentReference w:id="352"/>
        </w:r>
      </w:ins>
    </w:p>
    <w:p w14:paraId="4395B2BB" w14:textId="08040996" w:rsidR="00FB0D3D" w:rsidRDefault="00D365CE" w:rsidP="002D3EFA">
      <w:pPr>
        <w:rPr>
          <w:ins w:id="356" w:author="Amr Odeh" w:date="2024-09-29T17:26:00Z" w16du:dateUtc="2024-09-29T07:26:00Z"/>
          <w:rFonts w:eastAsiaTheme="minorEastAsia"/>
        </w:rPr>
      </w:pPr>
      <w:commentRangeStart w:id="357"/>
      <w:ins w:id="358" w:author="Amr Odeh" w:date="2024-09-29T17:25:00Z" w16du:dateUtc="2024-09-29T07:25:00Z">
        <w:r>
          <w:t xml:space="preserve">The </w:t>
        </w:r>
      </w:ins>
      <w:ins w:id="359" w:author="Amr Odeh" w:date="2024-09-29T17:26:00Z" w16du:dateUtc="2024-09-29T07:26:00Z">
        <w:r>
          <w:t xml:space="preserve">hydrodynamic </w:t>
        </w:r>
      </w:ins>
      <w:commentRangeEnd w:id="357"/>
      <w:ins w:id="360" w:author="Amr Odeh" w:date="2024-09-29T17:41:00Z" w16du:dateUtc="2024-09-29T07:41:00Z">
        <w:r w:rsidR="00B12C0B">
          <w:rPr>
            <w:rStyle w:val="CommentReference"/>
          </w:rPr>
          <w:commentReference w:id="357"/>
        </w:r>
      </w:ins>
      <w:ins w:id="361" w:author="Amr Odeh" w:date="2024-09-29T17:26:00Z" w16du:dateUtc="2024-09-29T07:26:00Z">
        <w:r>
          <w:t xml:space="preserve">radius </w:t>
        </w:r>
        <w:r>
          <w:rPr>
            <w:rFonts w:eastAsiaTheme="minorEastAsia"/>
          </w:rPr>
          <w:t>(</w:t>
        </w:r>
      </w:ins>
      <m:oMath>
        <m:sSub>
          <m:sSubPr>
            <m:ctrlPr>
              <w:ins w:id="362" w:author="Amr Odeh" w:date="2024-09-29T17:26:00Z" w16du:dateUtc="2024-09-29T07:26:00Z">
                <w:rPr>
                  <w:rFonts w:ascii="Cambria Math" w:hAnsi="Cambria Math"/>
                  <w:i/>
                </w:rPr>
              </w:ins>
            </m:ctrlPr>
          </m:sSubPr>
          <m:e>
            <m:r>
              <w:ins w:id="363" w:author="Amr Odeh" w:date="2024-09-29T17:43:00Z" w16du:dateUtc="2024-09-29T07:43:00Z">
                <w:rPr>
                  <w:rFonts w:ascii="Cambria Math" w:hAnsi="Cambria Math"/>
                </w:rPr>
                <m:t>r</m:t>
              </w:ins>
            </m:r>
          </m:e>
          <m:sub>
            <m:r>
              <w:ins w:id="364" w:author="Amr Odeh" w:date="2024-09-29T17:26:00Z" w16du:dateUtc="2024-09-29T07:26:00Z">
                <w:rPr>
                  <w:rFonts w:ascii="Cambria Math" w:hAnsi="Cambria Math"/>
                </w:rPr>
                <m:t>h</m:t>
              </w:ins>
            </m:r>
          </m:sub>
        </m:sSub>
      </m:oMath>
      <w:ins w:id="365" w:author="Amr Odeh" w:date="2024-09-29T17:26:00Z" w16du:dateUtc="2024-09-29T07:26:00Z">
        <w:r>
          <w:rPr>
            <w:rFonts w:eastAsiaTheme="minorEastAsia"/>
          </w:rPr>
          <w:t xml:space="preserve">) is </w:t>
        </w:r>
      </w:ins>
    </w:p>
    <w:p w14:paraId="3732B6BC" w14:textId="77777777" w:rsidR="00D365CE" w:rsidRDefault="00D365CE" w:rsidP="002D3EFA">
      <w:pPr>
        <w:rPr>
          <w:ins w:id="366" w:author="Amr Odeh" w:date="2024-09-29T17:26:00Z" w16du:dateUtc="2024-09-29T07:26:00Z"/>
          <w:rFonts w:eastAsiaTheme="minorEastAsia"/>
        </w:rPr>
      </w:pPr>
    </w:p>
    <w:p w14:paraId="13343655" w14:textId="42609C3B" w:rsidR="00D365CE" w:rsidRDefault="00D365CE" w:rsidP="002D3EFA">
      <w:pPr>
        <w:rPr>
          <w:ins w:id="367" w:author="Amr Odeh" w:date="2024-09-29T17:26:00Z" w16du:dateUtc="2024-09-29T07:26:00Z"/>
          <w:rFonts w:eastAsiaTheme="minorEastAsia"/>
        </w:rPr>
      </w:pPr>
      <w:ins w:id="368" w:author="Amr Odeh" w:date="2024-09-29T17:26:00Z" w16du:dateUtc="2024-09-29T07:26:00Z">
        <w:r>
          <w:rPr>
            <w:rFonts w:eastAsiaTheme="minorEastAsia"/>
          </w:rPr>
          <w:t>Calculation of the Hydrodynamic Radius is done through the following process:</w:t>
        </w:r>
      </w:ins>
    </w:p>
    <w:p w14:paraId="45872656" w14:textId="1C0682CA" w:rsidR="00D365CE" w:rsidRPr="00D365CE" w:rsidRDefault="00D365CE" w:rsidP="00D365CE">
      <w:pPr>
        <w:pStyle w:val="ListParagraph"/>
        <w:numPr>
          <w:ilvl w:val="0"/>
          <w:numId w:val="4"/>
        </w:numPr>
        <w:rPr>
          <w:ins w:id="369" w:author="Amr Odeh" w:date="2024-09-29T17:27:00Z" w16du:dateUtc="2024-09-29T07:27:00Z"/>
          <w:rPrChange w:id="370" w:author="Amr Odeh" w:date="2024-09-29T17:27:00Z" w16du:dateUtc="2024-09-29T07:27:00Z">
            <w:rPr>
              <w:ins w:id="371" w:author="Amr Odeh" w:date="2024-09-29T17:27:00Z" w16du:dateUtc="2024-09-29T07:27:00Z"/>
              <w:rFonts w:eastAsiaTheme="minorEastAsia"/>
            </w:rPr>
          </w:rPrChange>
        </w:rPr>
      </w:pPr>
      <w:ins w:id="372" w:author="Amr Odeh" w:date="2024-09-29T17:26:00Z" w16du:dateUtc="2024-09-29T07:26:00Z">
        <w:r>
          <w:t xml:space="preserve">Calculate Intensity </w:t>
        </w:r>
        <w:commentRangeStart w:id="373"/>
        <w:r>
          <w:t xml:space="preserve">Autocorrelation Function </w:t>
        </w:r>
      </w:ins>
      <w:commentRangeEnd w:id="373"/>
      <w:ins w:id="374" w:author="Amr Odeh" w:date="2024-09-29T17:30:00Z" w16du:dateUtc="2024-09-29T07:30:00Z">
        <w:r>
          <w:rPr>
            <w:rStyle w:val="CommentReference"/>
          </w:rPr>
          <w:commentReference w:id="373"/>
        </w:r>
      </w:ins>
      <m:oMath>
        <m:sSub>
          <m:sSubPr>
            <m:ctrlPr>
              <w:ins w:id="375" w:author="Amr Odeh" w:date="2024-09-29T17:26:00Z" w16du:dateUtc="2024-09-29T07:26:00Z">
                <w:rPr>
                  <w:rFonts w:ascii="Cambria Math" w:hAnsi="Cambria Math"/>
                  <w:i/>
                </w:rPr>
              </w:ins>
            </m:ctrlPr>
          </m:sSubPr>
          <m:e>
            <m:r>
              <w:ins w:id="376" w:author="Amr Odeh" w:date="2024-09-29T17:26:00Z" w16du:dateUtc="2024-09-29T07:26:00Z">
                <w:rPr>
                  <w:rFonts w:ascii="Cambria Math" w:hAnsi="Cambria Math"/>
                </w:rPr>
                <m:t>g</m:t>
              </w:ins>
            </m:r>
          </m:e>
          <m:sub>
            <m:r>
              <w:ins w:id="377" w:author="Amr Odeh" w:date="2024-09-29T17:26:00Z" w16du:dateUtc="2024-09-29T07:26:00Z">
                <w:rPr>
                  <w:rFonts w:ascii="Cambria Math" w:hAnsi="Cambria Math"/>
                </w:rPr>
                <m:t>2</m:t>
              </w:ins>
            </m:r>
          </m:sub>
        </m:sSub>
        <m:r>
          <w:ins w:id="378" w:author="Amr Odeh" w:date="2024-09-29T17:26:00Z" w16du:dateUtc="2024-09-29T07:26:00Z">
            <w:rPr>
              <w:rFonts w:ascii="Cambria Math" w:hAnsi="Cambria Math"/>
            </w:rPr>
            <m:t>(τ)</m:t>
          </w:ins>
        </m:r>
      </m:oMath>
      <w:ins w:id="379" w:author="Amr Odeh" w:date="2024-09-29T17:27:00Z" w16du:dateUtc="2024-09-29T07:27:00Z">
        <w:r>
          <w:rPr>
            <w:rFonts w:eastAsiaTheme="minorEastAsia"/>
          </w:rPr>
          <w:t>:</w:t>
        </w:r>
      </w:ins>
    </w:p>
    <w:p w14:paraId="4D0EB16E" w14:textId="63542BFC" w:rsidR="00B12C0B" w:rsidRPr="00B12C0B" w:rsidRDefault="00000000" w:rsidP="00B12C0B">
      <w:pPr>
        <w:rPr>
          <w:ins w:id="380" w:author="Amr Odeh" w:date="2024-09-29T17:31:00Z" w16du:dateUtc="2024-09-29T07:31:00Z"/>
          <w:rFonts w:eastAsiaTheme="minorEastAsia"/>
          <w:rPrChange w:id="381" w:author="Amr Odeh" w:date="2024-09-29T17:40:00Z" w16du:dateUtc="2024-09-29T07:40:00Z">
            <w:rPr>
              <w:ins w:id="382" w:author="Amr Odeh" w:date="2024-09-29T17:31:00Z" w16du:dateUtc="2024-09-29T07:31:00Z"/>
            </w:rPr>
          </w:rPrChange>
        </w:rPr>
      </w:pPr>
      <m:oMathPara>
        <m:oMath>
          <m:sSub>
            <m:sSubPr>
              <m:ctrlPr>
                <w:ins w:id="383" w:author="Amr Odeh" w:date="2024-09-29T17:27:00Z" w16du:dateUtc="2024-09-29T07:27:00Z">
                  <w:rPr>
                    <w:rFonts w:ascii="Cambria Math" w:hAnsi="Cambria Math"/>
                    <w:i/>
                  </w:rPr>
                </w:ins>
              </m:ctrlPr>
            </m:sSubPr>
            <m:e>
              <m:r>
                <w:ins w:id="384" w:author="Amr Odeh" w:date="2024-09-29T17:27:00Z" w16du:dateUtc="2024-09-29T07:27:00Z">
                  <w:rPr>
                    <w:rFonts w:ascii="Cambria Math" w:hAnsi="Cambria Math"/>
                  </w:rPr>
                  <m:t>g</m:t>
                </w:ins>
              </m:r>
            </m:e>
            <m:sub>
              <m:r>
                <w:ins w:id="385" w:author="Amr Odeh" w:date="2024-09-29T17:27:00Z" w16du:dateUtc="2024-09-29T07:27:00Z">
                  <w:rPr>
                    <w:rFonts w:ascii="Cambria Math" w:hAnsi="Cambria Math"/>
                  </w:rPr>
                  <m:t>2</m:t>
                </w:ins>
              </m:r>
            </m:sub>
          </m:sSub>
          <m:d>
            <m:dPr>
              <m:ctrlPr>
                <w:ins w:id="386" w:author="Amr Odeh" w:date="2024-09-29T17:27:00Z" w16du:dateUtc="2024-09-29T07:27:00Z">
                  <w:rPr>
                    <w:rFonts w:ascii="Cambria Math" w:hAnsi="Cambria Math"/>
                    <w:i/>
                  </w:rPr>
                </w:ins>
              </m:ctrlPr>
            </m:dPr>
            <m:e>
              <m:r>
                <w:ins w:id="387" w:author="Amr Odeh" w:date="2024-09-29T17:27:00Z" w16du:dateUtc="2024-09-29T07:27:00Z">
                  <w:rPr>
                    <w:rFonts w:ascii="Cambria Math" w:hAnsi="Cambria Math"/>
                  </w:rPr>
                  <m:t>τ</m:t>
                </w:ins>
              </m:r>
            </m:e>
          </m:d>
          <m:r>
            <w:ins w:id="388" w:author="Amr Odeh" w:date="2024-09-29T17:27:00Z" w16du:dateUtc="2024-09-29T07:27:00Z">
              <w:rPr>
                <w:rFonts w:ascii="Cambria Math" w:hAnsi="Cambria Math"/>
              </w:rPr>
              <m:t>=</m:t>
            </w:ins>
          </m:r>
          <m:f>
            <m:fPr>
              <m:ctrlPr>
                <w:ins w:id="389" w:author="Amr Odeh" w:date="2024-09-29T17:28:00Z" w16du:dateUtc="2024-09-29T07:28:00Z">
                  <w:rPr>
                    <w:rFonts w:ascii="Cambria Math" w:hAnsi="Cambria Math"/>
                    <w:i/>
                  </w:rPr>
                </w:ins>
              </m:ctrlPr>
            </m:fPr>
            <m:num>
              <m:d>
                <m:dPr>
                  <m:begChr m:val="〈"/>
                  <m:endChr m:val="〉"/>
                  <m:ctrlPr>
                    <w:ins w:id="390" w:author="Amr Odeh" w:date="2024-09-29T17:28:00Z" w16du:dateUtc="2024-09-29T07:28:00Z">
                      <w:rPr>
                        <w:rFonts w:ascii="Cambria Math" w:hAnsi="Cambria Math"/>
                        <w:i/>
                      </w:rPr>
                    </w:ins>
                  </m:ctrlPr>
                </m:dPr>
                <m:e>
                  <m:r>
                    <w:ins w:id="391" w:author="Amr Odeh" w:date="2024-09-29T17:28:00Z" w16du:dateUtc="2024-09-29T07:28:00Z">
                      <w:rPr>
                        <w:rFonts w:ascii="Cambria Math" w:hAnsi="Cambria Math"/>
                      </w:rPr>
                      <m:t>I</m:t>
                    </w:ins>
                  </m:r>
                  <m:d>
                    <m:dPr>
                      <m:ctrlPr>
                        <w:ins w:id="392" w:author="Amr Odeh" w:date="2024-09-29T17:28:00Z" w16du:dateUtc="2024-09-29T07:28:00Z">
                          <w:rPr>
                            <w:rFonts w:ascii="Cambria Math" w:hAnsi="Cambria Math"/>
                            <w:i/>
                          </w:rPr>
                        </w:ins>
                      </m:ctrlPr>
                    </m:dPr>
                    <m:e>
                      <m:r>
                        <w:ins w:id="393" w:author="Amr Odeh" w:date="2024-09-29T17:28:00Z" w16du:dateUtc="2024-09-29T07:28:00Z">
                          <w:rPr>
                            <w:rFonts w:ascii="Cambria Math" w:hAnsi="Cambria Math"/>
                          </w:rPr>
                          <m:t>t</m:t>
                        </w:ins>
                      </m:r>
                    </m:e>
                  </m:d>
                  <m:r>
                    <w:ins w:id="394" w:author="Amr Odeh" w:date="2024-09-29T17:28:00Z" w16du:dateUtc="2024-09-29T07:28:00Z">
                      <w:rPr>
                        <w:rFonts w:ascii="Cambria Math" w:hAnsi="Cambria Math"/>
                      </w:rPr>
                      <m:t>I(t+τ</m:t>
                    </w:ins>
                  </m:r>
                </m:e>
              </m:d>
            </m:num>
            <m:den>
              <m:sSup>
                <m:sSupPr>
                  <m:ctrlPr>
                    <w:ins w:id="395" w:author="Amr Odeh" w:date="2024-09-29T17:28:00Z" w16du:dateUtc="2024-09-29T07:28:00Z">
                      <w:rPr>
                        <w:rFonts w:ascii="Cambria Math" w:hAnsi="Cambria Math"/>
                        <w:i/>
                      </w:rPr>
                    </w:ins>
                  </m:ctrlPr>
                </m:sSupPr>
                <m:e>
                  <m:d>
                    <m:dPr>
                      <m:begChr m:val="〈"/>
                      <m:endChr m:val="〉"/>
                      <m:ctrlPr>
                        <w:ins w:id="396" w:author="Amr Odeh" w:date="2024-09-29T17:28:00Z" w16du:dateUtc="2024-09-29T07:28:00Z">
                          <w:rPr>
                            <w:rFonts w:ascii="Cambria Math" w:hAnsi="Cambria Math"/>
                            <w:i/>
                          </w:rPr>
                        </w:ins>
                      </m:ctrlPr>
                    </m:dPr>
                    <m:e>
                      <m:r>
                        <w:ins w:id="397" w:author="Amr Odeh" w:date="2024-09-29T17:28:00Z" w16du:dateUtc="2024-09-29T07:28:00Z">
                          <w:rPr>
                            <w:rFonts w:ascii="Cambria Math" w:hAnsi="Cambria Math"/>
                          </w:rPr>
                          <m:t>I</m:t>
                        </w:ins>
                      </m:r>
                      <m:d>
                        <m:dPr>
                          <m:ctrlPr>
                            <w:ins w:id="398" w:author="Amr Odeh" w:date="2024-09-29T17:28:00Z" w16du:dateUtc="2024-09-29T07:28:00Z">
                              <w:rPr>
                                <w:rFonts w:ascii="Cambria Math" w:hAnsi="Cambria Math"/>
                                <w:i/>
                              </w:rPr>
                            </w:ins>
                          </m:ctrlPr>
                        </m:dPr>
                        <m:e>
                          <m:r>
                            <w:ins w:id="399" w:author="Amr Odeh" w:date="2024-09-29T17:28:00Z" w16du:dateUtc="2024-09-29T07:28:00Z">
                              <w:rPr>
                                <w:rFonts w:ascii="Cambria Math" w:hAnsi="Cambria Math"/>
                              </w:rPr>
                              <m:t>t</m:t>
                            </w:ins>
                          </m:r>
                        </m:e>
                      </m:d>
                    </m:e>
                  </m:d>
                </m:e>
                <m:sup>
                  <m:r>
                    <w:ins w:id="400" w:author="Amr Odeh" w:date="2024-09-29T17:28:00Z" w16du:dateUtc="2024-09-29T07:28:00Z">
                      <w:rPr>
                        <w:rFonts w:ascii="Cambria Math" w:hAnsi="Cambria Math"/>
                      </w:rPr>
                      <m:t>2</m:t>
                    </w:ins>
                  </m:r>
                </m:sup>
              </m:sSup>
            </m:den>
          </m:f>
        </m:oMath>
      </m:oMathPara>
    </w:p>
    <w:p w14:paraId="3F467E0A" w14:textId="582F3ADB" w:rsidR="00B12C0B" w:rsidRDefault="00D365CE">
      <w:pPr>
        <w:ind w:firstLine="720"/>
        <w:rPr>
          <w:ins w:id="401" w:author="Amr Odeh" w:date="2024-09-29T17:31:00Z" w16du:dateUtc="2024-09-29T07:31:00Z"/>
          <w:rFonts w:eastAsiaTheme="minorEastAsia"/>
        </w:rPr>
        <w:pPrChange w:id="402" w:author="Amr Odeh" w:date="2024-09-29T17:40:00Z" w16du:dateUtc="2024-09-29T07:40:00Z">
          <w:pPr/>
        </w:pPrChange>
      </w:pPr>
      <w:ins w:id="403" w:author="Amr Odeh" w:date="2024-09-29T17:28:00Z" w16du:dateUtc="2024-09-29T07:28:00Z">
        <w:r>
          <w:rPr>
            <w:rFonts w:eastAsiaTheme="minorEastAsia"/>
          </w:rPr>
          <w:t>Where:</w:t>
        </w:r>
      </w:ins>
    </w:p>
    <w:p w14:paraId="5335A0BE" w14:textId="77777777" w:rsidR="00D365CE" w:rsidRPr="0056133C" w:rsidRDefault="00D365CE" w:rsidP="00D365CE">
      <w:pPr>
        <w:pStyle w:val="ListParagraph"/>
        <w:numPr>
          <w:ilvl w:val="0"/>
          <w:numId w:val="5"/>
        </w:numPr>
        <w:ind w:left="1080"/>
        <w:rPr>
          <w:ins w:id="404" w:author="Amr Odeh" w:date="2024-09-29T17:31:00Z" w16du:dateUtc="2024-09-29T07:31:00Z"/>
        </w:rPr>
      </w:pPr>
      <m:oMath>
        <m:r>
          <w:ins w:id="405" w:author="Amr Odeh" w:date="2024-09-29T17:31:00Z" w16du:dateUtc="2024-09-29T07:31:00Z">
            <w:rPr>
              <w:rFonts w:ascii="Cambria Math" w:hAnsi="Cambria Math"/>
            </w:rPr>
            <m:t>I(t)</m:t>
          </w:ins>
        </m:r>
      </m:oMath>
      <w:ins w:id="406" w:author="Amr Odeh" w:date="2024-09-29T17:31:00Z" w16du:dateUtc="2024-09-29T07:31:00Z">
        <w:r>
          <w:rPr>
            <w:rFonts w:eastAsiaTheme="minorEastAsia"/>
          </w:rPr>
          <w:t xml:space="preserve"> is the intensity at time </w:t>
        </w:r>
      </w:ins>
      <m:oMath>
        <m:r>
          <w:ins w:id="407" w:author="Amr Odeh" w:date="2024-09-29T17:31:00Z" w16du:dateUtc="2024-09-29T07:31:00Z">
            <w:rPr>
              <w:rFonts w:ascii="Cambria Math" w:eastAsiaTheme="minorEastAsia" w:hAnsi="Cambria Math"/>
            </w:rPr>
            <m:t>t</m:t>
          </w:ins>
        </m:r>
      </m:oMath>
    </w:p>
    <w:p w14:paraId="4B646C45" w14:textId="77777777" w:rsidR="00D365CE" w:rsidRPr="0056133C" w:rsidRDefault="00000000" w:rsidP="00D365CE">
      <w:pPr>
        <w:pStyle w:val="ListParagraph"/>
        <w:numPr>
          <w:ilvl w:val="0"/>
          <w:numId w:val="5"/>
        </w:numPr>
        <w:ind w:left="1080"/>
        <w:rPr>
          <w:ins w:id="408" w:author="Amr Odeh" w:date="2024-09-29T17:31:00Z" w16du:dateUtc="2024-09-29T07:31:00Z"/>
        </w:rPr>
      </w:pPr>
      <m:oMath>
        <m:d>
          <m:dPr>
            <m:begChr m:val="〈"/>
            <m:endChr m:val="〉"/>
            <m:ctrlPr>
              <w:ins w:id="409" w:author="Amr Odeh" w:date="2024-09-29T17:31:00Z" w16du:dateUtc="2024-09-29T07:31:00Z">
                <w:rPr>
                  <w:rFonts w:ascii="Cambria Math" w:hAnsi="Cambria Math"/>
                  <w:i/>
                </w:rPr>
              </w:ins>
            </m:ctrlPr>
          </m:dPr>
          <m:e>
            <m:r>
              <w:ins w:id="410" w:author="Amr Odeh" w:date="2024-09-29T17:31:00Z" w16du:dateUtc="2024-09-29T07:31:00Z">
                <w:rPr>
                  <w:rFonts w:ascii="Cambria Math" w:hAnsi="Cambria Math"/>
                </w:rPr>
                <m:t>I</m:t>
              </w:ins>
            </m:r>
          </m:e>
        </m:d>
      </m:oMath>
      <w:ins w:id="411" w:author="Amr Odeh" w:date="2024-09-29T17:31:00Z" w16du:dateUtc="2024-09-29T07:31:00Z">
        <w:r w:rsidR="00D365CE">
          <w:rPr>
            <w:rFonts w:eastAsiaTheme="minorEastAsia"/>
          </w:rPr>
          <w:t xml:space="preserve"> is the mean intensity, and</w:t>
        </w:r>
      </w:ins>
    </w:p>
    <w:p w14:paraId="40C14D3F" w14:textId="773A39BF" w:rsidR="00D365CE" w:rsidRPr="00D365CE" w:rsidRDefault="00D365CE">
      <w:pPr>
        <w:pStyle w:val="ListParagraph"/>
        <w:numPr>
          <w:ilvl w:val="0"/>
          <w:numId w:val="5"/>
        </w:numPr>
        <w:ind w:left="1080"/>
        <w:rPr>
          <w:ins w:id="412" w:author="Amr Odeh" w:date="2024-09-29T17:28:00Z" w16du:dateUtc="2024-09-29T07:28:00Z"/>
        </w:rPr>
        <w:pPrChange w:id="413" w:author="Amr Odeh" w:date="2024-09-29T17:32:00Z" w16du:dateUtc="2024-09-29T07:32:00Z">
          <w:pPr/>
        </w:pPrChange>
      </w:pPr>
      <m:oMath>
        <m:r>
          <w:ins w:id="414" w:author="Amr Odeh" w:date="2024-09-29T17:31:00Z" w16du:dateUtc="2024-09-29T07:31:00Z">
            <w:rPr>
              <w:rFonts w:ascii="Cambria Math" w:hAnsi="Cambria Math"/>
            </w:rPr>
            <m:t>τ</m:t>
          </w:ins>
        </m:r>
      </m:oMath>
      <w:ins w:id="415" w:author="Amr Odeh" w:date="2024-09-29T17:31:00Z" w16du:dateUtc="2024-09-29T07:31:00Z">
        <w:r>
          <w:rPr>
            <w:rFonts w:eastAsiaTheme="minorEastAsia"/>
          </w:rPr>
          <w:t xml:space="preserve"> is the </w:t>
        </w:r>
        <w:commentRangeStart w:id="416"/>
        <w:r>
          <w:rPr>
            <w:rFonts w:eastAsiaTheme="minorEastAsia"/>
          </w:rPr>
          <w:t>delay time</w:t>
        </w:r>
        <w:commentRangeEnd w:id="416"/>
        <w:r>
          <w:rPr>
            <w:rStyle w:val="CommentReference"/>
          </w:rPr>
          <w:commentReference w:id="416"/>
        </w:r>
      </w:ins>
    </w:p>
    <w:p w14:paraId="07DF24A5" w14:textId="015644CD" w:rsidR="00FB0D3D" w:rsidRDefault="00FB0D3D" w:rsidP="002D3EFA">
      <w:pPr>
        <w:rPr>
          <w:ins w:id="417" w:author="Amr Odeh" w:date="2024-09-29T17:29:00Z" w16du:dateUtc="2024-09-29T07:29:00Z"/>
        </w:rPr>
      </w:pPr>
    </w:p>
    <w:p w14:paraId="7EAB85CD" w14:textId="12DB7DB9" w:rsidR="00B12C0B" w:rsidRPr="00B12C0B" w:rsidRDefault="00B12C0B" w:rsidP="00D365CE">
      <w:pPr>
        <w:pStyle w:val="ListParagraph"/>
        <w:numPr>
          <w:ilvl w:val="0"/>
          <w:numId w:val="4"/>
        </w:numPr>
        <w:rPr>
          <w:ins w:id="418" w:author="Amr Odeh" w:date="2024-09-29T17:33:00Z" w16du:dateUtc="2024-09-29T07:33:00Z"/>
          <w:rPrChange w:id="419" w:author="Amr Odeh" w:date="2024-09-29T17:33:00Z" w16du:dateUtc="2024-09-29T07:33:00Z">
            <w:rPr>
              <w:ins w:id="420" w:author="Amr Odeh" w:date="2024-09-29T17:33:00Z" w16du:dateUtc="2024-09-29T07:33:00Z"/>
              <w:rFonts w:eastAsiaTheme="minorEastAsia"/>
            </w:rPr>
          </w:rPrChange>
        </w:rPr>
      </w:pPr>
      <w:ins w:id="421" w:author="Amr Odeh" w:date="2024-09-29T17:33:00Z" w16du:dateUtc="2024-09-29T07:33:00Z">
        <w:r>
          <w:t xml:space="preserve">Electric Field Autocorrelation Function </w:t>
        </w:r>
      </w:ins>
      <m:oMath>
        <m:sSub>
          <m:sSubPr>
            <m:ctrlPr>
              <w:ins w:id="422" w:author="Amr Odeh" w:date="2024-09-29T17:33:00Z" w16du:dateUtc="2024-09-29T07:33:00Z">
                <w:rPr>
                  <w:rFonts w:ascii="Cambria Math" w:hAnsi="Cambria Math"/>
                  <w:i/>
                </w:rPr>
              </w:ins>
            </m:ctrlPr>
          </m:sSubPr>
          <m:e>
            <m:r>
              <w:ins w:id="423" w:author="Amr Odeh" w:date="2024-09-29T17:33:00Z" w16du:dateUtc="2024-09-29T07:33:00Z">
                <w:rPr>
                  <w:rFonts w:ascii="Cambria Math" w:hAnsi="Cambria Math"/>
                </w:rPr>
                <m:t>g</m:t>
              </w:ins>
            </m:r>
          </m:e>
          <m:sub>
            <m:r>
              <w:ins w:id="424" w:author="Amr Odeh" w:date="2024-09-29T17:33:00Z" w16du:dateUtc="2024-09-29T07:33:00Z">
                <w:rPr>
                  <w:rFonts w:ascii="Cambria Math" w:hAnsi="Cambria Math"/>
                </w:rPr>
                <m:t>1</m:t>
              </w:ins>
            </m:r>
          </m:sub>
        </m:sSub>
        <m:r>
          <w:ins w:id="425" w:author="Amr Odeh" w:date="2024-09-29T17:33:00Z" w16du:dateUtc="2024-09-29T07:33:00Z">
            <w:rPr>
              <w:rFonts w:ascii="Cambria Math" w:hAnsi="Cambria Math"/>
            </w:rPr>
            <m:t>(τ)</m:t>
          </w:ins>
        </m:r>
      </m:oMath>
      <w:ins w:id="426" w:author="Amr Odeh" w:date="2024-09-29T17:33:00Z" w16du:dateUtc="2024-09-29T07:33:00Z">
        <w:r>
          <w:rPr>
            <w:rFonts w:eastAsiaTheme="minorEastAsia"/>
          </w:rPr>
          <w:t>:</w:t>
        </w:r>
      </w:ins>
    </w:p>
    <w:p w14:paraId="3A8CF157" w14:textId="650F562D" w:rsidR="00B12C0B" w:rsidRPr="00B12C0B" w:rsidRDefault="00000000" w:rsidP="00B12C0B">
      <w:pPr>
        <w:pStyle w:val="ListParagraph"/>
        <w:rPr>
          <w:ins w:id="427" w:author="Amr Odeh" w:date="2024-09-29T17:34:00Z" w16du:dateUtc="2024-09-29T07:34:00Z"/>
          <w:rFonts w:eastAsiaTheme="minorEastAsia"/>
        </w:rPr>
      </w:pPr>
      <m:oMathPara>
        <m:oMath>
          <m:sSub>
            <m:sSubPr>
              <m:ctrlPr>
                <w:ins w:id="428" w:author="Amr Odeh" w:date="2024-09-29T17:33:00Z" w16du:dateUtc="2024-09-29T07:33:00Z">
                  <w:rPr>
                    <w:rFonts w:ascii="Cambria Math" w:hAnsi="Cambria Math"/>
                    <w:i/>
                  </w:rPr>
                </w:ins>
              </m:ctrlPr>
            </m:sSubPr>
            <m:e>
              <m:r>
                <w:ins w:id="429" w:author="Amr Odeh" w:date="2024-09-29T17:33:00Z" w16du:dateUtc="2024-09-29T07:33:00Z">
                  <w:rPr>
                    <w:rFonts w:ascii="Cambria Math" w:hAnsi="Cambria Math"/>
                  </w:rPr>
                  <m:t>g</m:t>
                </w:ins>
              </m:r>
            </m:e>
            <m:sub>
              <m:r>
                <w:ins w:id="430" w:author="Amr Odeh" w:date="2024-09-29T17:33:00Z" w16du:dateUtc="2024-09-29T07:33:00Z">
                  <w:rPr>
                    <w:rFonts w:ascii="Cambria Math" w:hAnsi="Cambria Math"/>
                  </w:rPr>
                  <m:t>1</m:t>
                </w:ins>
              </m:r>
            </m:sub>
          </m:sSub>
          <m:d>
            <m:dPr>
              <m:ctrlPr>
                <w:ins w:id="431" w:author="Amr Odeh" w:date="2024-09-29T17:33:00Z" w16du:dateUtc="2024-09-29T07:33:00Z">
                  <w:rPr>
                    <w:rFonts w:ascii="Cambria Math" w:hAnsi="Cambria Math"/>
                    <w:i/>
                  </w:rPr>
                </w:ins>
              </m:ctrlPr>
            </m:dPr>
            <m:e>
              <m:r>
                <w:ins w:id="432" w:author="Amr Odeh" w:date="2024-09-29T17:33:00Z" w16du:dateUtc="2024-09-29T07:33:00Z">
                  <w:rPr>
                    <w:rFonts w:ascii="Cambria Math" w:hAnsi="Cambria Math"/>
                  </w:rPr>
                  <m:t>τ</m:t>
                </w:ins>
              </m:r>
            </m:e>
          </m:d>
          <m:r>
            <w:ins w:id="433" w:author="Amr Odeh" w:date="2024-09-29T17:33:00Z" w16du:dateUtc="2024-09-29T07:33:00Z">
              <w:rPr>
                <w:rFonts w:ascii="Cambria Math" w:hAnsi="Cambria Math"/>
              </w:rPr>
              <m:t>=</m:t>
            </w:ins>
          </m:r>
          <m:sSup>
            <m:sSupPr>
              <m:ctrlPr>
                <w:ins w:id="434" w:author="Amr Odeh" w:date="2024-09-29T17:33:00Z" w16du:dateUtc="2024-09-29T07:33:00Z">
                  <w:rPr>
                    <w:rFonts w:ascii="Cambria Math" w:hAnsi="Cambria Math"/>
                    <w:i/>
                  </w:rPr>
                </w:ins>
              </m:ctrlPr>
            </m:sSupPr>
            <m:e>
              <m:r>
                <w:ins w:id="435" w:author="Amr Odeh" w:date="2024-09-29T17:33:00Z" w16du:dateUtc="2024-09-29T07:33:00Z">
                  <w:rPr>
                    <w:rFonts w:ascii="Cambria Math" w:hAnsi="Cambria Math"/>
                  </w:rPr>
                  <m:t>e</m:t>
                </w:ins>
              </m:r>
            </m:e>
            <m:sup>
              <m:r>
                <w:ins w:id="436" w:author="Amr Odeh" w:date="2024-09-29T17:34:00Z" w16du:dateUtc="2024-09-29T07:34:00Z">
                  <w:rPr>
                    <w:rFonts w:ascii="Cambria Math" w:hAnsi="Cambria Math"/>
                  </w:rPr>
                  <m:t>-</m:t>
                </w:ins>
              </m:r>
              <m:r>
                <w:ins w:id="437" w:author="Amr Odeh" w:date="2024-09-29T17:34:00Z" w16du:dateUtc="2024-09-29T07:34:00Z">
                  <m:rPr>
                    <m:sty m:val="p"/>
                  </m:rPr>
                  <w:rPr>
                    <w:rFonts w:ascii="Cambria Math" w:hAnsi="Cambria Math"/>
                  </w:rPr>
                  <m:t>Γ</m:t>
                </w:ins>
              </m:r>
              <m:r>
                <w:ins w:id="438" w:author="Amr Odeh" w:date="2024-09-29T17:34:00Z" w16du:dateUtc="2024-09-29T07:34:00Z">
                  <w:rPr>
                    <w:rFonts w:ascii="Cambria Math" w:hAnsi="Cambria Math"/>
                  </w:rPr>
                  <m:t>τ</m:t>
                </w:ins>
              </m:r>
            </m:sup>
          </m:sSup>
        </m:oMath>
      </m:oMathPara>
    </w:p>
    <w:p w14:paraId="705D369A" w14:textId="77777777" w:rsidR="00B12C0B" w:rsidRDefault="00B12C0B" w:rsidP="00B12C0B">
      <w:pPr>
        <w:pStyle w:val="ListParagraph"/>
        <w:rPr>
          <w:ins w:id="439" w:author="Amr Odeh" w:date="2024-09-29T17:34:00Z" w16du:dateUtc="2024-09-29T07:34:00Z"/>
        </w:rPr>
      </w:pPr>
    </w:p>
    <w:p w14:paraId="186ACCDA" w14:textId="5AC48361" w:rsidR="00B12C0B" w:rsidRDefault="00B12C0B">
      <w:pPr>
        <w:pStyle w:val="ListParagraph"/>
        <w:rPr>
          <w:ins w:id="440" w:author="Amr Odeh" w:date="2024-09-29T17:33:00Z" w16du:dateUtc="2024-09-29T07:33:00Z"/>
        </w:rPr>
        <w:pPrChange w:id="441" w:author="Amr Odeh" w:date="2024-09-29T17:33:00Z" w16du:dateUtc="2024-09-29T07:33:00Z">
          <w:pPr>
            <w:pStyle w:val="ListParagraph"/>
            <w:numPr>
              <w:numId w:val="4"/>
            </w:numPr>
            <w:ind w:hanging="360"/>
          </w:pPr>
        </w:pPrChange>
      </w:pPr>
      <w:ins w:id="442" w:author="Amr Odeh" w:date="2024-09-29T17:34:00Z" w16du:dateUtc="2024-09-29T07:34:00Z">
        <w:r>
          <w:t xml:space="preserve">Where </w:t>
        </w:r>
      </w:ins>
      <m:oMath>
        <m:r>
          <w:ins w:id="443" w:author="Amr Odeh" w:date="2024-09-29T17:34:00Z" w16du:dateUtc="2024-09-29T07:34:00Z">
            <m:rPr>
              <m:sty m:val="p"/>
            </m:rPr>
            <w:rPr>
              <w:rFonts w:ascii="Cambria Math" w:hAnsi="Cambria Math"/>
            </w:rPr>
            <m:t>Γ</m:t>
          </w:ins>
        </m:r>
      </m:oMath>
      <w:ins w:id="444" w:author="Amr Odeh" w:date="2024-09-29T17:34:00Z" w16du:dateUtc="2024-09-29T07:34:00Z">
        <w:r>
          <w:rPr>
            <w:rFonts w:eastAsiaTheme="minorEastAsia"/>
          </w:rPr>
          <w:t xml:space="preserve"> is the decay rate.</w:t>
        </w:r>
      </w:ins>
    </w:p>
    <w:p w14:paraId="6CA4031B" w14:textId="4BCAD9A6" w:rsidR="00D365CE" w:rsidRPr="00D365CE" w:rsidRDefault="00D365CE" w:rsidP="00D365CE">
      <w:pPr>
        <w:pStyle w:val="ListParagraph"/>
        <w:numPr>
          <w:ilvl w:val="0"/>
          <w:numId w:val="4"/>
        </w:numPr>
        <w:rPr>
          <w:ins w:id="445" w:author="Amr Odeh" w:date="2024-09-29T17:30:00Z" w16du:dateUtc="2024-09-29T07:30:00Z"/>
          <w:rPrChange w:id="446" w:author="Amr Odeh" w:date="2024-09-29T17:30:00Z" w16du:dateUtc="2024-09-29T07:30:00Z">
            <w:rPr>
              <w:ins w:id="447" w:author="Amr Odeh" w:date="2024-09-29T17:30:00Z" w16du:dateUtc="2024-09-29T07:30:00Z"/>
              <w:rFonts w:eastAsiaTheme="minorEastAsia"/>
            </w:rPr>
          </w:rPrChange>
        </w:rPr>
      </w:pPr>
      <w:commentRangeStart w:id="448"/>
      <w:ins w:id="449" w:author="Amr Odeh" w:date="2024-09-29T17:30:00Z" w16du:dateUtc="2024-09-29T07:30:00Z">
        <w:r>
          <w:t xml:space="preserve">Relate </w:t>
        </w:r>
      </w:ins>
      <w:commentRangeEnd w:id="448"/>
      <w:ins w:id="450" w:author="Amr Odeh" w:date="2024-09-29T17:35:00Z" w16du:dateUtc="2024-09-29T07:35:00Z">
        <w:r w:rsidR="00B12C0B">
          <w:rPr>
            <w:rStyle w:val="CommentReference"/>
          </w:rPr>
          <w:commentReference w:id="448"/>
        </w:r>
      </w:ins>
      <m:oMath>
        <m:sSub>
          <m:sSubPr>
            <m:ctrlPr>
              <w:ins w:id="451" w:author="Amr Odeh" w:date="2024-09-29T17:30:00Z" w16du:dateUtc="2024-09-29T07:30:00Z">
                <w:rPr>
                  <w:rFonts w:ascii="Cambria Math" w:hAnsi="Cambria Math"/>
                  <w:i/>
                </w:rPr>
              </w:ins>
            </m:ctrlPr>
          </m:sSubPr>
          <m:e>
            <m:r>
              <w:ins w:id="452" w:author="Amr Odeh" w:date="2024-09-29T17:30:00Z" w16du:dateUtc="2024-09-29T07:30:00Z">
                <w:rPr>
                  <w:rFonts w:ascii="Cambria Math" w:hAnsi="Cambria Math"/>
                </w:rPr>
                <m:t>g</m:t>
              </w:ins>
            </m:r>
          </m:e>
          <m:sub>
            <m:r>
              <w:ins w:id="453" w:author="Amr Odeh" w:date="2024-09-29T17:30:00Z" w16du:dateUtc="2024-09-29T07:30:00Z">
                <w:rPr>
                  <w:rFonts w:ascii="Cambria Math" w:hAnsi="Cambria Math"/>
                </w:rPr>
                <m:t>2</m:t>
              </w:ins>
            </m:r>
          </m:sub>
        </m:sSub>
        <m:d>
          <m:dPr>
            <m:ctrlPr>
              <w:ins w:id="454" w:author="Amr Odeh" w:date="2024-09-29T17:30:00Z" w16du:dateUtc="2024-09-29T07:30:00Z">
                <w:rPr>
                  <w:rFonts w:ascii="Cambria Math" w:hAnsi="Cambria Math"/>
                  <w:i/>
                </w:rPr>
              </w:ins>
            </m:ctrlPr>
          </m:dPr>
          <m:e>
            <m:r>
              <w:ins w:id="455" w:author="Amr Odeh" w:date="2024-09-29T17:30:00Z" w16du:dateUtc="2024-09-29T07:30:00Z">
                <w:rPr>
                  <w:rFonts w:ascii="Cambria Math" w:hAnsi="Cambria Math"/>
                </w:rPr>
                <m:t>τ</m:t>
              </w:ins>
            </m:r>
          </m:e>
        </m:d>
      </m:oMath>
      <w:ins w:id="456" w:author="Amr Odeh" w:date="2024-09-29T17:30:00Z" w16du:dateUtc="2024-09-29T07:30:00Z">
        <w:r>
          <w:rPr>
            <w:rFonts w:eastAsiaTheme="minorEastAsia"/>
          </w:rPr>
          <w:t xml:space="preserve"> to </w:t>
        </w:r>
      </w:ins>
      <m:oMath>
        <m:sSub>
          <m:sSubPr>
            <m:ctrlPr>
              <w:ins w:id="457" w:author="Amr Odeh" w:date="2024-09-29T17:30:00Z" w16du:dateUtc="2024-09-29T07:30:00Z">
                <w:rPr>
                  <w:rFonts w:ascii="Cambria Math" w:eastAsiaTheme="minorEastAsia" w:hAnsi="Cambria Math"/>
                  <w:i/>
                </w:rPr>
              </w:ins>
            </m:ctrlPr>
          </m:sSubPr>
          <m:e>
            <m:r>
              <w:ins w:id="458" w:author="Amr Odeh" w:date="2024-09-29T17:30:00Z" w16du:dateUtc="2024-09-29T07:30:00Z">
                <w:rPr>
                  <w:rFonts w:ascii="Cambria Math" w:eastAsiaTheme="minorEastAsia" w:hAnsi="Cambria Math"/>
                </w:rPr>
                <m:t>g</m:t>
              </w:ins>
            </m:r>
          </m:e>
          <m:sub>
            <m:r>
              <w:ins w:id="459" w:author="Amr Odeh" w:date="2024-09-29T17:30:00Z" w16du:dateUtc="2024-09-29T07:30:00Z">
                <w:rPr>
                  <w:rFonts w:ascii="Cambria Math" w:eastAsiaTheme="minorEastAsia" w:hAnsi="Cambria Math"/>
                </w:rPr>
                <m:t>1</m:t>
              </w:ins>
            </m:r>
          </m:sub>
        </m:sSub>
        <m:r>
          <w:ins w:id="460" w:author="Amr Odeh" w:date="2024-09-29T17:30:00Z" w16du:dateUtc="2024-09-29T07:30:00Z">
            <w:rPr>
              <w:rFonts w:ascii="Cambria Math" w:eastAsiaTheme="minorEastAsia" w:hAnsi="Cambria Math"/>
            </w:rPr>
            <m:t>(τ)</m:t>
          </w:ins>
        </m:r>
      </m:oMath>
      <w:ins w:id="461" w:author="Amr Odeh" w:date="2024-09-29T17:30:00Z" w16du:dateUtc="2024-09-29T07:30:00Z">
        <w:r>
          <w:rPr>
            <w:rFonts w:eastAsiaTheme="minorEastAsia"/>
          </w:rPr>
          <w:t>:</w:t>
        </w:r>
      </w:ins>
    </w:p>
    <w:p w14:paraId="023D306D" w14:textId="77777777" w:rsidR="00D365CE" w:rsidRPr="00D365CE" w:rsidRDefault="00000000" w:rsidP="00D365CE">
      <w:pPr>
        <w:pStyle w:val="ListParagraph"/>
        <w:rPr>
          <w:ins w:id="462" w:author="Amr Odeh" w:date="2024-09-29T17:31:00Z" w16du:dateUtc="2024-09-29T07:31:00Z"/>
          <w:rFonts w:eastAsiaTheme="minorEastAsia"/>
          <w:rPrChange w:id="463" w:author="Amr Odeh" w:date="2024-09-29T17:31:00Z" w16du:dateUtc="2024-09-29T07:31:00Z">
            <w:rPr>
              <w:ins w:id="464" w:author="Amr Odeh" w:date="2024-09-29T17:31:00Z" w16du:dateUtc="2024-09-29T07:31:00Z"/>
              <w:rFonts w:ascii="Cambria Math" w:hAnsi="Cambria Math"/>
              <w:i/>
            </w:rPr>
          </w:rPrChange>
        </w:rPr>
      </w:pPr>
      <m:oMathPara>
        <m:oMath>
          <m:sSub>
            <m:sSubPr>
              <m:ctrlPr>
                <w:ins w:id="465" w:author="Amr Odeh" w:date="2024-09-29T17:30:00Z" w16du:dateUtc="2024-09-29T07:30:00Z">
                  <w:rPr>
                    <w:rFonts w:ascii="Cambria Math" w:hAnsi="Cambria Math"/>
                    <w:i/>
                  </w:rPr>
                </w:ins>
              </m:ctrlPr>
            </m:sSubPr>
            <m:e>
              <m:r>
                <w:ins w:id="466" w:author="Amr Odeh" w:date="2024-09-29T17:30:00Z" w16du:dateUtc="2024-09-29T07:30:00Z">
                  <w:rPr>
                    <w:rFonts w:ascii="Cambria Math" w:hAnsi="Cambria Math"/>
                  </w:rPr>
                  <m:t>g</m:t>
                </w:ins>
              </m:r>
            </m:e>
            <m:sub>
              <m:r>
                <w:ins w:id="467" w:author="Amr Odeh" w:date="2024-09-29T17:30:00Z" w16du:dateUtc="2024-09-29T07:30:00Z">
                  <w:rPr>
                    <w:rFonts w:ascii="Cambria Math" w:hAnsi="Cambria Math"/>
                  </w:rPr>
                  <m:t>2</m:t>
                </w:ins>
              </m:r>
            </m:sub>
          </m:sSub>
          <m:d>
            <m:dPr>
              <m:ctrlPr>
                <w:ins w:id="468" w:author="Amr Odeh" w:date="2024-09-29T17:30:00Z" w16du:dateUtc="2024-09-29T07:30:00Z">
                  <w:rPr>
                    <w:rFonts w:ascii="Cambria Math" w:hAnsi="Cambria Math"/>
                    <w:i/>
                  </w:rPr>
                </w:ins>
              </m:ctrlPr>
            </m:dPr>
            <m:e>
              <m:r>
                <w:ins w:id="469" w:author="Amr Odeh" w:date="2024-09-29T17:30:00Z" w16du:dateUtc="2024-09-29T07:30:00Z">
                  <w:rPr>
                    <w:rFonts w:ascii="Cambria Math" w:hAnsi="Cambria Math"/>
                  </w:rPr>
                  <m:t>τ</m:t>
                </w:ins>
              </m:r>
            </m:e>
          </m:d>
          <m:r>
            <w:ins w:id="470" w:author="Amr Odeh" w:date="2024-09-29T17:30:00Z" w16du:dateUtc="2024-09-29T07:30:00Z">
              <w:rPr>
                <w:rFonts w:ascii="Cambria Math" w:hAnsi="Cambria Math"/>
              </w:rPr>
              <m:t>=1+</m:t>
            </w:ins>
          </m:r>
          <m:r>
            <w:ins w:id="471" w:author="Amr Odeh" w:date="2024-09-29T17:31:00Z" w16du:dateUtc="2024-09-29T07:31:00Z">
              <w:rPr>
                <w:rFonts w:ascii="Cambria Math" w:hAnsi="Cambria Math"/>
              </w:rPr>
              <m:t>β</m:t>
            </w:ins>
          </m:r>
          <m:sSup>
            <m:sSupPr>
              <m:ctrlPr>
                <w:ins w:id="472" w:author="Amr Odeh" w:date="2024-09-29T17:31:00Z" w16du:dateUtc="2024-09-29T07:31:00Z">
                  <w:rPr>
                    <w:rFonts w:ascii="Cambria Math" w:hAnsi="Cambria Math"/>
                    <w:i/>
                  </w:rPr>
                </w:ins>
              </m:ctrlPr>
            </m:sSupPr>
            <m:e>
              <m:d>
                <m:dPr>
                  <m:begChr m:val="|"/>
                  <m:endChr m:val="|"/>
                  <m:ctrlPr>
                    <w:ins w:id="473" w:author="Amr Odeh" w:date="2024-09-29T17:31:00Z" w16du:dateUtc="2024-09-29T07:31:00Z">
                      <w:rPr>
                        <w:rFonts w:ascii="Cambria Math" w:hAnsi="Cambria Math"/>
                        <w:i/>
                      </w:rPr>
                    </w:ins>
                  </m:ctrlPr>
                </m:dPr>
                <m:e>
                  <m:sSub>
                    <m:sSubPr>
                      <m:ctrlPr>
                        <w:ins w:id="474" w:author="Amr Odeh" w:date="2024-09-29T17:31:00Z" w16du:dateUtc="2024-09-29T07:31:00Z">
                          <w:rPr>
                            <w:rFonts w:ascii="Cambria Math" w:hAnsi="Cambria Math"/>
                            <w:i/>
                          </w:rPr>
                        </w:ins>
                      </m:ctrlPr>
                    </m:sSubPr>
                    <m:e>
                      <m:r>
                        <w:ins w:id="475" w:author="Amr Odeh" w:date="2024-09-29T17:31:00Z" w16du:dateUtc="2024-09-29T07:31:00Z">
                          <w:rPr>
                            <w:rFonts w:ascii="Cambria Math" w:hAnsi="Cambria Math"/>
                          </w:rPr>
                          <m:t>g</m:t>
                        </w:ins>
                      </m:r>
                    </m:e>
                    <m:sub>
                      <m:r>
                        <w:ins w:id="476" w:author="Amr Odeh" w:date="2024-09-29T17:31:00Z" w16du:dateUtc="2024-09-29T07:31:00Z">
                          <w:rPr>
                            <w:rFonts w:ascii="Cambria Math" w:hAnsi="Cambria Math"/>
                          </w:rPr>
                          <m:t>1</m:t>
                        </w:ins>
                      </m:r>
                    </m:sub>
                  </m:sSub>
                  <m:d>
                    <m:dPr>
                      <m:ctrlPr>
                        <w:ins w:id="477" w:author="Amr Odeh" w:date="2024-09-29T17:31:00Z" w16du:dateUtc="2024-09-29T07:31:00Z">
                          <w:rPr>
                            <w:rFonts w:ascii="Cambria Math" w:hAnsi="Cambria Math"/>
                            <w:i/>
                          </w:rPr>
                        </w:ins>
                      </m:ctrlPr>
                    </m:dPr>
                    <m:e>
                      <m:r>
                        <w:ins w:id="478" w:author="Amr Odeh" w:date="2024-09-29T17:31:00Z" w16du:dateUtc="2024-09-29T07:31:00Z">
                          <w:rPr>
                            <w:rFonts w:ascii="Cambria Math" w:hAnsi="Cambria Math"/>
                          </w:rPr>
                          <m:t>τ</m:t>
                        </w:ins>
                      </m:r>
                    </m:e>
                  </m:d>
                </m:e>
              </m:d>
            </m:e>
            <m:sup>
              <m:r>
                <w:ins w:id="479" w:author="Amr Odeh" w:date="2024-09-29T17:31:00Z" w16du:dateUtc="2024-09-29T07:31:00Z">
                  <w:rPr>
                    <w:rFonts w:ascii="Cambria Math" w:hAnsi="Cambria Math"/>
                  </w:rPr>
                  <m:t>2</m:t>
                </w:ins>
              </m:r>
            </m:sup>
          </m:sSup>
        </m:oMath>
      </m:oMathPara>
    </w:p>
    <w:p w14:paraId="7F9B4A79" w14:textId="1E05922D" w:rsidR="00D365CE" w:rsidRDefault="00D365CE" w:rsidP="00B12C0B">
      <w:pPr>
        <w:ind w:left="720"/>
        <w:rPr>
          <w:ins w:id="480" w:author="Amr Odeh" w:date="2024-09-29T17:36:00Z" w16du:dateUtc="2024-09-29T07:36:00Z"/>
          <w:rFonts w:eastAsiaTheme="minorEastAsia"/>
        </w:rPr>
      </w:pPr>
      <w:ins w:id="481" w:author="Amr Odeh" w:date="2024-09-29T17:32:00Z" w16du:dateUtc="2024-09-29T07:32:00Z">
        <w:r>
          <w:rPr>
            <w:rFonts w:eastAsiaTheme="minorEastAsia"/>
          </w:rPr>
          <w:t>Where</w:t>
        </w:r>
      </w:ins>
      <w:ins w:id="482" w:author="Amr Odeh" w:date="2024-09-29T17:35:00Z" w16du:dateUtc="2024-09-29T07:35:00Z">
        <w:r w:rsidR="00B12C0B">
          <w:rPr>
            <w:rFonts w:eastAsiaTheme="minorEastAsia"/>
          </w:rPr>
          <w:t xml:space="preserve"> </w:t>
        </w:r>
      </w:ins>
      <m:oMath>
        <m:r>
          <w:ins w:id="483" w:author="Amr Odeh" w:date="2024-09-29T17:32:00Z" w16du:dateUtc="2024-09-29T07:32:00Z">
            <w:rPr>
              <w:rFonts w:ascii="Cambria Math" w:hAnsi="Cambria Math"/>
            </w:rPr>
            <m:t>β</m:t>
          </w:ins>
        </m:r>
      </m:oMath>
      <w:ins w:id="484" w:author="Amr Odeh" w:date="2024-09-29T17:32:00Z" w16du:dateUtc="2024-09-29T07:32:00Z">
        <w:r w:rsidR="00B12C0B" w:rsidRPr="00B12C0B">
          <w:rPr>
            <w:rFonts w:eastAsiaTheme="minorEastAsia"/>
            <w:rPrChange w:id="485" w:author="Amr Odeh" w:date="2024-09-29T17:35:00Z" w16du:dateUtc="2024-09-29T07:35:00Z">
              <w:rPr/>
            </w:rPrChange>
          </w:rPr>
          <w:t xml:space="preserve"> is the </w:t>
        </w:r>
      </w:ins>
      <w:ins w:id="486" w:author="Amr Odeh" w:date="2024-09-29T17:47:00Z" w16du:dateUtc="2024-09-29T07:47:00Z">
        <w:r w:rsidR="00835B3E">
          <w:rPr>
            <w:rFonts w:eastAsiaTheme="minorEastAsia"/>
          </w:rPr>
          <w:t xml:space="preserve">experimental </w:t>
        </w:r>
      </w:ins>
      <w:commentRangeStart w:id="487"/>
      <w:ins w:id="488" w:author="Amr Odeh" w:date="2024-09-29T17:32:00Z" w16du:dateUtc="2024-09-29T07:32:00Z">
        <w:r w:rsidR="00B12C0B" w:rsidRPr="00B12C0B">
          <w:rPr>
            <w:rFonts w:eastAsiaTheme="minorEastAsia"/>
            <w:rPrChange w:id="489" w:author="Amr Odeh" w:date="2024-09-29T17:35:00Z" w16du:dateUtc="2024-09-29T07:35:00Z">
              <w:rPr/>
            </w:rPrChange>
          </w:rPr>
          <w:t>coherence factor</w:t>
        </w:r>
      </w:ins>
      <w:commentRangeEnd w:id="487"/>
      <w:ins w:id="490" w:author="Amr Odeh" w:date="2024-09-29T17:33:00Z" w16du:dateUtc="2024-09-29T07:33:00Z">
        <w:r w:rsidR="00B12C0B">
          <w:rPr>
            <w:rStyle w:val="CommentReference"/>
          </w:rPr>
          <w:commentReference w:id="487"/>
        </w:r>
      </w:ins>
      <w:ins w:id="491" w:author="Amr Odeh" w:date="2024-09-29T17:32:00Z" w16du:dateUtc="2024-09-29T07:32:00Z">
        <w:r w:rsidR="00B12C0B" w:rsidRPr="00B12C0B">
          <w:rPr>
            <w:rFonts w:eastAsiaTheme="minorEastAsia"/>
            <w:rPrChange w:id="492" w:author="Amr Odeh" w:date="2024-09-29T17:35:00Z" w16du:dateUtc="2024-09-29T07:35:00Z">
              <w:rPr/>
            </w:rPrChange>
          </w:rPr>
          <w:t>, which is instrument specific</w:t>
        </w:r>
      </w:ins>
      <w:ins w:id="493" w:author="Amr Odeh" w:date="2024-09-29T17:35:00Z" w16du:dateUtc="2024-09-29T07:35:00Z">
        <w:r w:rsidR="00B12C0B">
          <w:rPr>
            <w:rFonts w:eastAsiaTheme="minorEastAsia"/>
          </w:rPr>
          <w:t xml:space="preserve"> </w:t>
        </w:r>
        <w:commentRangeStart w:id="494"/>
        <w:r w:rsidR="00B12C0B">
          <w:rPr>
            <w:rFonts w:eastAsiaTheme="minorEastAsia"/>
          </w:rPr>
          <w:t>(approximated as 1)</w:t>
        </w:r>
      </w:ins>
      <w:ins w:id="495" w:author="Amr Odeh" w:date="2024-09-29T17:36:00Z" w16du:dateUtc="2024-09-29T07:36:00Z">
        <w:r w:rsidR="00B12C0B">
          <w:rPr>
            <w:rFonts w:eastAsiaTheme="minorEastAsia"/>
          </w:rPr>
          <w:t xml:space="preserve">. </w:t>
        </w:r>
        <w:commentRangeEnd w:id="494"/>
        <w:r w:rsidR="00B12C0B">
          <w:rPr>
            <w:rStyle w:val="CommentReference"/>
          </w:rPr>
          <w:commentReference w:id="494"/>
        </w:r>
      </w:ins>
    </w:p>
    <w:p w14:paraId="366243C4" w14:textId="77777777" w:rsidR="00B12C0B" w:rsidRDefault="00B12C0B" w:rsidP="00B12C0B">
      <w:pPr>
        <w:ind w:left="720"/>
        <w:rPr>
          <w:ins w:id="496" w:author="Amr Odeh" w:date="2024-09-29T17:36:00Z" w16du:dateUtc="2024-09-29T07:36:00Z"/>
          <w:rFonts w:eastAsiaTheme="minorEastAsia"/>
        </w:rPr>
      </w:pPr>
    </w:p>
    <w:p w14:paraId="1E5A9102" w14:textId="3F551B07" w:rsidR="00B12C0B" w:rsidRDefault="00B12C0B" w:rsidP="00B12C0B">
      <w:pPr>
        <w:pStyle w:val="ListParagraph"/>
        <w:numPr>
          <w:ilvl w:val="0"/>
          <w:numId w:val="4"/>
        </w:numPr>
        <w:rPr>
          <w:ins w:id="497" w:author="Amr Odeh" w:date="2024-09-29T17:37:00Z" w16du:dateUtc="2024-09-29T07:37:00Z"/>
          <w:rFonts w:eastAsiaTheme="minorEastAsia"/>
        </w:rPr>
      </w:pPr>
      <w:ins w:id="498" w:author="Amr Odeh" w:date="2024-09-29T17:36:00Z" w16du:dateUtc="2024-09-29T07:36:00Z">
        <w:r>
          <w:rPr>
            <w:rFonts w:eastAsiaTheme="minorEastAsia"/>
          </w:rPr>
          <w:t xml:space="preserve">Exponential Decay Fit, modelling </w:t>
        </w:r>
      </w:ins>
      <m:oMath>
        <m:sSub>
          <m:sSubPr>
            <m:ctrlPr>
              <w:ins w:id="499" w:author="Amr Odeh" w:date="2024-09-29T17:37:00Z" w16du:dateUtc="2024-09-29T07:37:00Z">
                <w:rPr>
                  <w:rFonts w:ascii="Cambria Math" w:eastAsiaTheme="minorEastAsia" w:hAnsi="Cambria Math"/>
                  <w:i/>
                </w:rPr>
              </w:ins>
            </m:ctrlPr>
          </m:sSubPr>
          <m:e>
            <m:r>
              <w:ins w:id="500" w:author="Amr Odeh" w:date="2024-09-29T17:37:00Z" w16du:dateUtc="2024-09-29T07:37:00Z">
                <w:rPr>
                  <w:rFonts w:ascii="Cambria Math" w:eastAsiaTheme="minorEastAsia" w:hAnsi="Cambria Math"/>
                </w:rPr>
                <m:t>g</m:t>
              </w:ins>
            </m:r>
          </m:e>
          <m:sub>
            <m:r>
              <w:ins w:id="501" w:author="Amr Odeh" w:date="2024-09-29T17:37:00Z" w16du:dateUtc="2024-09-29T07:37:00Z">
                <w:rPr>
                  <w:rFonts w:ascii="Cambria Math" w:eastAsiaTheme="minorEastAsia" w:hAnsi="Cambria Math"/>
                </w:rPr>
                <m:t>2</m:t>
              </w:ins>
            </m:r>
          </m:sub>
        </m:sSub>
        <m:d>
          <m:dPr>
            <m:ctrlPr>
              <w:ins w:id="502" w:author="Amr Odeh" w:date="2024-09-29T17:37:00Z" w16du:dateUtc="2024-09-29T07:37:00Z">
                <w:rPr>
                  <w:rFonts w:ascii="Cambria Math" w:eastAsiaTheme="minorEastAsia" w:hAnsi="Cambria Math"/>
                  <w:i/>
                </w:rPr>
              </w:ins>
            </m:ctrlPr>
          </m:dPr>
          <m:e>
            <m:r>
              <w:ins w:id="503" w:author="Amr Odeh" w:date="2024-09-29T17:37:00Z" w16du:dateUtc="2024-09-29T07:37:00Z">
                <w:rPr>
                  <w:rFonts w:ascii="Cambria Math" w:eastAsiaTheme="minorEastAsia" w:hAnsi="Cambria Math"/>
                </w:rPr>
                <m:t>τ</m:t>
              </w:ins>
            </m:r>
          </m:e>
        </m:d>
        <m:r>
          <w:ins w:id="504" w:author="Amr Odeh" w:date="2024-09-29T17:37:00Z" w16du:dateUtc="2024-09-29T07:37:00Z">
            <w:rPr>
              <w:rFonts w:ascii="Cambria Math" w:eastAsiaTheme="minorEastAsia" w:hAnsi="Cambria Math"/>
            </w:rPr>
            <m:t>-1</m:t>
          </w:ins>
        </m:r>
      </m:oMath>
      <w:ins w:id="505" w:author="Amr Odeh" w:date="2024-09-29T17:37:00Z" w16du:dateUtc="2024-09-29T07:37:00Z">
        <w:r>
          <w:rPr>
            <w:rFonts w:eastAsiaTheme="minorEastAsia"/>
          </w:rPr>
          <w:t xml:space="preserve"> as:</w:t>
        </w:r>
      </w:ins>
    </w:p>
    <w:p w14:paraId="19C1DEDD" w14:textId="514FFAE8" w:rsidR="00B12C0B" w:rsidRPr="00B12C0B" w:rsidRDefault="00000000" w:rsidP="00B12C0B">
      <w:pPr>
        <w:pStyle w:val="ListParagraph"/>
        <w:rPr>
          <w:ins w:id="506" w:author="Amr Odeh" w:date="2024-09-29T17:37:00Z" w16du:dateUtc="2024-09-29T07:37:00Z"/>
          <w:rFonts w:eastAsiaTheme="minorEastAsia"/>
        </w:rPr>
      </w:pPr>
      <m:oMathPara>
        <m:oMath>
          <m:sSub>
            <m:sSubPr>
              <m:ctrlPr>
                <w:ins w:id="507" w:author="Amr Odeh" w:date="2024-09-29T17:37:00Z" w16du:dateUtc="2024-09-29T07:37:00Z">
                  <w:rPr>
                    <w:rFonts w:ascii="Cambria Math" w:eastAsiaTheme="minorEastAsia" w:hAnsi="Cambria Math"/>
                    <w:i/>
                  </w:rPr>
                </w:ins>
              </m:ctrlPr>
            </m:sSubPr>
            <m:e>
              <m:r>
                <w:ins w:id="508" w:author="Amr Odeh" w:date="2024-09-29T17:37:00Z" w16du:dateUtc="2024-09-29T07:37:00Z">
                  <w:rPr>
                    <w:rFonts w:ascii="Cambria Math" w:eastAsiaTheme="minorEastAsia" w:hAnsi="Cambria Math"/>
                  </w:rPr>
                  <m:t>g</m:t>
                </w:ins>
              </m:r>
            </m:e>
            <m:sub>
              <m:r>
                <w:ins w:id="509" w:author="Amr Odeh" w:date="2024-09-29T17:37:00Z" w16du:dateUtc="2024-09-29T07:37:00Z">
                  <w:rPr>
                    <w:rFonts w:ascii="Cambria Math" w:eastAsiaTheme="minorEastAsia" w:hAnsi="Cambria Math"/>
                  </w:rPr>
                  <m:t>2</m:t>
                </w:ins>
              </m:r>
            </m:sub>
          </m:sSub>
          <m:d>
            <m:dPr>
              <m:ctrlPr>
                <w:ins w:id="510" w:author="Amr Odeh" w:date="2024-09-29T17:37:00Z" w16du:dateUtc="2024-09-29T07:37:00Z">
                  <w:rPr>
                    <w:rFonts w:ascii="Cambria Math" w:eastAsiaTheme="minorEastAsia" w:hAnsi="Cambria Math"/>
                    <w:i/>
                  </w:rPr>
                </w:ins>
              </m:ctrlPr>
            </m:dPr>
            <m:e>
              <m:r>
                <w:ins w:id="511" w:author="Amr Odeh" w:date="2024-09-29T17:37:00Z" w16du:dateUtc="2024-09-29T07:37:00Z">
                  <w:rPr>
                    <w:rFonts w:ascii="Cambria Math" w:eastAsiaTheme="minorEastAsia" w:hAnsi="Cambria Math"/>
                  </w:rPr>
                  <m:t>τ</m:t>
                </w:ins>
              </m:r>
            </m:e>
          </m:d>
          <m:r>
            <w:ins w:id="512" w:author="Amr Odeh" w:date="2024-09-29T17:37:00Z" w16du:dateUtc="2024-09-29T07:37:00Z">
              <w:rPr>
                <w:rFonts w:ascii="Cambria Math" w:eastAsiaTheme="minorEastAsia" w:hAnsi="Cambria Math"/>
              </w:rPr>
              <m:t>-1=A</m:t>
            </w:ins>
          </m:r>
          <m:sSup>
            <m:sSupPr>
              <m:ctrlPr>
                <w:ins w:id="513" w:author="Amr Odeh" w:date="2024-09-29T17:37:00Z" w16du:dateUtc="2024-09-29T07:37:00Z">
                  <w:rPr>
                    <w:rFonts w:ascii="Cambria Math" w:eastAsiaTheme="minorEastAsia" w:hAnsi="Cambria Math"/>
                    <w:i/>
                  </w:rPr>
                </w:ins>
              </m:ctrlPr>
            </m:sSupPr>
            <m:e>
              <m:r>
                <w:ins w:id="514" w:author="Amr Odeh" w:date="2024-09-29T17:37:00Z" w16du:dateUtc="2024-09-29T07:37:00Z">
                  <w:rPr>
                    <w:rFonts w:ascii="Cambria Math" w:eastAsiaTheme="minorEastAsia" w:hAnsi="Cambria Math"/>
                  </w:rPr>
                  <m:t>e</m:t>
                </w:ins>
              </m:r>
            </m:e>
            <m:sup>
              <m:r>
                <w:ins w:id="515" w:author="Amr Odeh" w:date="2024-09-29T17:37:00Z" w16du:dateUtc="2024-09-29T07:37:00Z">
                  <w:rPr>
                    <w:rFonts w:ascii="Cambria Math" w:eastAsiaTheme="minorEastAsia" w:hAnsi="Cambria Math"/>
                  </w:rPr>
                  <m:t>-2</m:t>
                </w:ins>
              </m:r>
              <m:r>
                <w:ins w:id="516" w:author="Amr Odeh" w:date="2024-09-29T17:37:00Z" w16du:dateUtc="2024-09-29T07:37:00Z">
                  <m:rPr>
                    <m:sty m:val="p"/>
                  </m:rPr>
                  <w:rPr>
                    <w:rFonts w:ascii="Cambria Math" w:eastAsiaTheme="minorEastAsia" w:hAnsi="Cambria Math"/>
                  </w:rPr>
                  <m:t>Γ</m:t>
                </w:ins>
              </m:r>
              <m:r>
                <w:ins w:id="517" w:author="Amr Odeh" w:date="2024-09-29T17:37:00Z" w16du:dateUtc="2024-09-29T07:37:00Z">
                  <w:rPr>
                    <w:rFonts w:ascii="Cambria Math" w:eastAsiaTheme="minorEastAsia" w:hAnsi="Cambria Math"/>
                  </w:rPr>
                  <m:t>τ</m:t>
                </w:ins>
              </m:r>
            </m:sup>
          </m:sSup>
        </m:oMath>
      </m:oMathPara>
    </w:p>
    <w:p w14:paraId="226F3329" w14:textId="77777777" w:rsidR="00B12C0B" w:rsidRDefault="00B12C0B" w:rsidP="00B12C0B">
      <w:pPr>
        <w:pStyle w:val="ListParagraph"/>
        <w:rPr>
          <w:ins w:id="518" w:author="Amr Odeh" w:date="2024-09-29T17:37:00Z" w16du:dateUtc="2024-09-29T07:37:00Z"/>
          <w:rFonts w:eastAsiaTheme="minorEastAsia"/>
        </w:rPr>
      </w:pPr>
    </w:p>
    <w:p w14:paraId="7B4C0733" w14:textId="737A5C0B" w:rsidR="00B12C0B" w:rsidRDefault="00B12C0B" w:rsidP="00B12C0B">
      <w:pPr>
        <w:pStyle w:val="ListParagraph"/>
        <w:rPr>
          <w:ins w:id="519" w:author="Amr Odeh" w:date="2024-09-29T17:38:00Z" w16du:dateUtc="2024-09-29T07:38:00Z"/>
          <w:rFonts w:eastAsiaTheme="minorEastAsia"/>
        </w:rPr>
      </w:pPr>
      <w:ins w:id="520" w:author="Amr Odeh" w:date="2024-09-29T17:37:00Z" w16du:dateUtc="2024-09-29T07:37:00Z">
        <w:r>
          <w:rPr>
            <w:rFonts w:eastAsiaTheme="minorEastAsia"/>
          </w:rPr>
          <w:t xml:space="preserve">Where </w:t>
        </w:r>
      </w:ins>
      <m:oMath>
        <m:r>
          <w:ins w:id="521" w:author="Amr Odeh" w:date="2024-09-29T17:37:00Z" w16du:dateUtc="2024-09-29T07:37:00Z">
            <w:rPr>
              <w:rFonts w:ascii="Cambria Math" w:eastAsiaTheme="minorEastAsia" w:hAnsi="Cambria Math"/>
            </w:rPr>
            <m:t>A</m:t>
          </w:ins>
        </m:r>
      </m:oMath>
      <w:ins w:id="522" w:author="Amr Odeh" w:date="2024-09-29T17:37:00Z" w16du:dateUtc="2024-09-29T07:37:00Z">
        <w:r>
          <w:rPr>
            <w:rFonts w:eastAsiaTheme="minorEastAsia"/>
          </w:rPr>
          <w:t xml:space="preserve"> is the amplitude</w:t>
        </w:r>
      </w:ins>
    </w:p>
    <w:p w14:paraId="16B19747" w14:textId="77777777" w:rsidR="00B12C0B" w:rsidRDefault="00B12C0B" w:rsidP="00B12C0B">
      <w:pPr>
        <w:pStyle w:val="ListParagraph"/>
        <w:rPr>
          <w:ins w:id="523" w:author="Amr Odeh" w:date="2024-09-29T17:38:00Z" w16du:dateUtc="2024-09-29T07:38:00Z"/>
          <w:rFonts w:eastAsiaTheme="minorEastAsia"/>
        </w:rPr>
      </w:pPr>
    </w:p>
    <w:p w14:paraId="3DB09998" w14:textId="38C687DF" w:rsidR="00B12C0B" w:rsidRDefault="00B12C0B" w:rsidP="00B12C0B">
      <w:pPr>
        <w:pStyle w:val="ListParagraph"/>
        <w:numPr>
          <w:ilvl w:val="0"/>
          <w:numId w:val="4"/>
        </w:numPr>
        <w:rPr>
          <w:ins w:id="524" w:author="Amr Odeh" w:date="2024-09-29T17:38:00Z" w16du:dateUtc="2024-09-29T07:38:00Z"/>
          <w:rFonts w:eastAsiaTheme="minorEastAsia"/>
        </w:rPr>
      </w:pPr>
      <w:ins w:id="525" w:author="Amr Odeh" w:date="2024-09-29T17:38:00Z" w16du:dateUtc="2024-09-29T07:38:00Z">
        <w:r>
          <w:rPr>
            <w:rFonts w:eastAsiaTheme="minorEastAsia"/>
          </w:rPr>
          <w:t xml:space="preserve">Calculate the Scattering Vector </w:t>
        </w:r>
      </w:ins>
      <m:oMath>
        <m:r>
          <w:ins w:id="526" w:author="Amr Odeh" w:date="2024-09-29T17:38:00Z" w16du:dateUtc="2024-09-29T07:38:00Z">
            <w:rPr>
              <w:rFonts w:ascii="Cambria Math" w:eastAsiaTheme="minorEastAsia" w:hAnsi="Cambria Math"/>
            </w:rPr>
            <m:t>q</m:t>
          </w:ins>
        </m:r>
      </m:oMath>
      <w:ins w:id="527" w:author="Amr Odeh" w:date="2024-09-29T17:38:00Z" w16du:dateUtc="2024-09-29T07:38:00Z">
        <w:r>
          <w:rPr>
            <w:rFonts w:eastAsiaTheme="minorEastAsia"/>
          </w:rPr>
          <w:t xml:space="preserve"> for each detector angle </w:t>
        </w:r>
      </w:ins>
      <m:oMath>
        <m:r>
          <w:ins w:id="528" w:author="Amr Odeh" w:date="2024-09-29T17:38:00Z" w16du:dateUtc="2024-09-29T07:38:00Z">
            <w:rPr>
              <w:rFonts w:ascii="Cambria Math" w:eastAsiaTheme="minorEastAsia" w:hAnsi="Cambria Math"/>
            </w:rPr>
            <m:t>θ</m:t>
          </w:ins>
        </m:r>
      </m:oMath>
      <w:ins w:id="529" w:author="Amr Odeh" w:date="2024-09-29T17:38:00Z" w16du:dateUtc="2024-09-29T07:38:00Z">
        <w:r>
          <w:rPr>
            <w:rFonts w:eastAsiaTheme="minorEastAsia"/>
          </w:rPr>
          <w:t>:</w:t>
        </w:r>
      </w:ins>
    </w:p>
    <w:p w14:paraId="517C20D9" w14:textId="6EAFDFFE" w:rsidR="00B12C0B" w:rsidRPr="00B12C0B" w:rsidRDefault="00B12C0B" w:rsidP="00B12C0B">
      <w:pPr>
        <w:pStyle w:val="ListParagraph"/>
        <w:rPr>
          <w:ins w:id="530" w:author="Amr Odeh" w:date="2024-09-29T17:39:00Z" w16du:dateUtc="2024-09-29T07:39:00Z"/>
          <w:rFonts w:eastAsiaTheme="minorEastAsia"/>
        </w:rPr>
      </w:pPr>
      <m:oMathPara>
        <m:oMath>
          <m:r>
            <w:ins w:id="531" w:author="Amr Odeh" w:date="2024-09-29T17:38:00Z" w16du:dateUtc="2024-09-29T07:38:00Z">
              <w:rPr>
                <w:rFonts w:ascii="Cambria Math" w:eastAsiaTheme="minorEastAsia" w:hAnsi="Cambria Math"/>
              </w:rPr>
              <m:t>q=</m:t>
            </w:ins>
          </m:r>
          <m:f>
            <m:fPr>
              <m:ctrlPr>
                <w:ins w:id="532" w:author="Amr Odeh" w:date="2024-09-29T17:38:00Z" w16du:dateUtc="2024-09-29T07:38:00Z">
                  <w:rPr>
                    <w:rFonts w:ascii="Cambria Math" w:eastAsiaTheme="minorEastAsia" w:hAnsi="Cambria Math"/>
                    <w:i/>
                  </w:rPr>
                </w:ins>
              </m:ctrlPr>
            </m:fPr>
            <m:num>
              <m:r>
                <w:ins w:id="533" w:author="Amr Odeh" w:date="2024-09-29T17:38:00Z" w16du:dateUtc="2024-09-29T07:38:00Z">
                  <w:rPr>
                    <w:rFonts w:ascii="Cambria Math" w:eastAsiaTheme="minorEastAsia" w:hAnsi="Cambria Math"/>
                  </w:rPr>
                  <m:t>4πn</m:t>
                </w:ins>
              </m:r>
            </m:num>
            <m:den>
              <m:r>
                <w:ins w:id="534" w:author="Amr Odeh" w:date="2024-09-29T17:38:00Z" w16du:dateUtc="2024-09-29T07:38:00Z">
                  <w:rPr>
                    <w:rFonts w:ascii="Cambria Math" w:eastAsiaTheme="minorEastAsia" w:hAnsi="Cambria Math"/>
                  </w:rPr>
                  <m:t>λ</m:t>
                </w:ins>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ins w:id="535" w:author="Amr Odeh" w:date="2024-09-29T17:38:00Z" w16du:dateUtc="2024-09-29T07:38:00Z">
                      <w:rPr>
                        <w:rFonts w:ascii="Cambria Math" w:eastAsiaTheme="minorEastAsia" w:hAnsi="Cambria Math"/>
                        <w:i/>
                      </w:rPr>
                    </w:ins>
                  </m:ctrlPr>
                </m:dPr>
                <m:e>
                  <m:f>
                    <m:fPr>
                      <m:ctrlPr>
                        <w:ins w:id="536" w:author="Amr Odeh" w:date="2024-09-29T17:38:00Z" w16du:dateUtc="2024-09-29T07:38:00Z">
                          <w:rPr>
                            <w:rFonts w:ascii="Cambria Math" w:eastAsiaTheme="minorEastAsia" w:hAnsi="Cambria Math"/>
                            <w:i/>
                          </w:rPr>
                        </w:ins>
                      </m:ctrlPr>
                    </m:fPr>
                    <m:num>
                      <m:r>
                        <w:ins w:id="537" w:author="Amr Odeh" w:date="2024-09-29T17:38:00Z" w16du:dateUtc="2024-09-29T07:38:00Z">
                          <w:rPr>
                            <w:rFonts w:ascii="Cambria Math" w:eastAsiaTheme="minorEastAsia" w:hAnsi="Cambria Math"/>
                          </w:rPr>
                          <m:t>θ</m:t>
                        </w:ins>
                      </m:r>
                    </m:num>
                    <m:den>
                      <m:r>
                        <w:ins w:id="538" w:author="Amr Odeh" w:date="2024-09-29T17:38:00Z" w16du:dateUtc="2024-09-29T07:38:00Z">
                          <w:rPr>
                            <w:rFonts w:ascii="Cambria Math" w:eastAsiaTheme="minorEastAsia" w:hAnsi="Cambria Math"/>
                          </w:rPr>
                          <m:t>2</m:t>
                        </w:ins>
                      </m:r>
                    </m:den>
                  </m:f>
                </m:e>
              </m:d>
            </m:e>
          </m:func>
        </m:oMath>
      </m:oMathPara>
    </w:p>
    <w:p w14:paraId="3AC7B8FF" w14:textId="3DD1BF07" w:rsidR="00B12C0B" w:rsidRDefault="00B12C0B" w:rsidP="00B12C0B">
      <w:pPr>
        <w:ind w:firstLine="720"/>
        <w:rPr>
          <w:ins w:id="539" w:author="Amr Odeh" w:date="2024-09-29T17:40:00Z" w16du:dateUtc="2024-09-29T07:40:00Z"/>
          <w:rFonts w:eastAsiaTheme="minorEastAsia"/>
        </w:rPr>
      </w:pPr>
      <w:ins w:id="540" w:author="Amr Odeh" w:date="2024-09-29T17:40:00Z" w16du:dateUtc="2024-09-29T07:40:00Z">
        <w:r>
          <w:rPr>
            <w:rFonts w:eastAsiaTheme="minorEastAsia"/>
          </w:rPr>
          <w:t>Where:</w:t>
        </w:r>
      </w:ins>
    </w:p>
    <w:p w14:paraId="2BA4A595" w14:textId="41C67B3D" w:rsidR="00B12C0B" w:rsidRPr="00B12C0B" w:rsidRDefault="00B12C0B" w:rsidP="00B12C0B">
      <w:pPr>
        <w:pStyle w:val="ListParagraph"/>
        <w:numPr>
          <w:ilvl w:val="0"/>
          <w:numId w:val="5"/>
        </w:numPr>
        <w:ind w:left="1080"/>
        <w:rPr>
          <w:ins w:id="541" w:author="Amr Odeh" w:date="2024-09-29T17:40:00Z" w16du:dateUtc="2024-09-29T07:40:00Z"/>
          <w:rPrChange w:id="542" w:author="Amr Odeh" w:date="2024-09-29T17:40:00Z" w16du:dateUtc="2024-09-29T07:40:00Z">
            <w:rPr>
              <w:ins w:id="543" w:author="Amr Odeh" w:date="2024-09-29T17:40:00Z" w16du:dateUtc="2024-09-29T07:40:00Z"/>
              <w:rFonts w:eastAsiaTheme="minorEastAsia"/>
            </w:rPr>
          </w:rPrChange>
        </w:rPr>
      </w:pPr>
      <m:oMath>
        <m:r>
          <w:ins w:id="544" w:author="Amr Odeh" w:date="2024-09-29T17:40:00Z" w16du:dateUtc="2024-09-29T07:40:00Z">
            <w:rPr>
              <w:rFonts w:ascii="Cambria Math" w:hAnsi="Cambria Math"/>
            </w:rPr>
            <m:t>n</m:t>
          </w:ins>
        </m:r>
      </m:oMath>
      <w:ins w:id="545" w:author="Amr Odeh" w:date="2024-09-29T17:40:00Z" w16du:dateUtc="2024-09-29T07:40:00Z">
        <w:r>
          <w:rPr>
            <w:rFonts w:eastAsiaTheme="minorEastAsia"/>
          </w:rPr>
          <w:t xml:space="preserve"> is the refractive index of the solvent,</w:t>
        </w:r>
      </w:ins>
    </w:p>
    <w:p w14:paraId="44301663" w14:textId="134E5C27" w:rsidR="00B12C0B" w:rsidRPr="00B12C0B" w:rsidRDefault="00B12C0B" w:rsidP="00B12C0B">
      <w:pPr>
        <w:pStyle w:val="ListParagraph"/>
        <w:numPr>
          <w:ilvl w:val="0"/>
          <w:numId w:val="5"/>
        </w:numPr>
        <w:ind w:left="1080"/>
        <w:rPr>
          <w:ins w:id="546" w:author="Amr Odeh" w:date="2024-09-29T17:40:00Z" w16du:dateUtc="2024-09-29T07:40:00Z"/>
          <w:rPrChange w:id="547" w:author="Amr Odeh" w:date="2024-09-29T17:40:00Z" w16du:dateUtc="2024-09-29T07:40:00Z">
            <w:rPr>
              <w:ins w:id="548" w:author="Amr Odeh" w:date="2024-09-29T17:40:00Z" w16du:dateUtc="2024-09-29T07:40:00Z"/>
              <w:rFonts w:eastAsiaTheme="minorEastAsia"/>
            </w:rPr>
          </w:rPrChange>
        </w:rPr>
      </w:pPr>
      <m:oMath>
        <m:r>
          <w:ins w:id="549" w:author="Amr Odeh" w:date="2024-09-29T17:40:00Z" w16du:dateUtc="2024-09-29T07:40:00Z">
            <w:rPr>
              <w:rFonts w:ascii="Cambria Math" w:hAnsi="Cambria Math"/>
            </w:rPr>
            <m:t>λ</m:t>
          </w:ins>
        </m:r>
      </m:oMath>
      <w:ins w:id="550" w:author="Amr Odeh" w:date="2024-09-29T17:40:00Z" w16du:dateUtc="2024-09-29T07:40:00Z">
        <w:r>
          <w:rPr>
            <w:rFonts w:eastAsiaTheme="minorEastAsia"/>
          </w:rPr>
          <w:t xml:space="preserve"> is the laser wavelength (nm)</w:t>
        </w:r>
      </w:ins>
      <w:ins w:id="551" w:author="Amr Odeh" w:date="2024-09-29T17:41:00Z" w16du:dateUtc="2024-09-29T07:41:00Z">
        <w:r>
          <w:rPr>
            <w:rFonts w:eastAsiaTheme="minorEastAsia"/>
          </w:rPr>
          <w:t>, and</w:t>
        </w:r>
      </w:ins>
    </w:p>
    <w:p w14:paraId="282359B4" w14:textId="461B99FA" w:rsidR="00B12C0B" w:rsidRPr="00B12C0B" w:rsidRDefault="00B12C0B" w:rsidP="00B12C0B">
      <w:pPr>
        <w:pStyle w:val="ListParagraph"/>
        <w:numPr>
          <w:ilvl w:val="0"/>
          <w:numId w:val="5"/>
        </w:numPr>
        <w:ind w:left="1080"/>
        <w:rPr>
          <w:ins w:id="552" w:author="Amr Odeh" w:date="2024-09-29T17:41:00Z" w16du:dateUtc="2024-09-29T07:41:00Z"/>
          <w:rPrChange w:id="553" w:author="Amr Odeh" w:date="2024-09-29T17:41:00Z" w16du:dateUtc="2024-09-29T07:41:00Z">
            <w:rPr>
              <w:ins w:id="554" w:author="Amr Odeh" w:date="2024-09-29T17:41:00Z" w16du:dateUtc="2024-09-29T07:41:00Z"/>
              <w:rFonts w:eastAsiaTheme="minorEastAsia"/>
            </w:rPr>
          </w:rPrChange>
        </w:rPr>
      </w:pPr>
      <m:oMath>
        <m:r>
          <w:ins w:id="555" w:author="Amr Odeh" w:date="2024-09-29T17:41:00Z" w16du:dateUtc="2024-09-29T07:41:00Z">
            <w:rPr>
              <w:rFonts w:ascii="Cambria Math" w:hAnsi="Cambria Math"/>
            </w:rPr>
            <m:t>θ</m:t>
          </w:ins>
        </m:r>
      </m:oMath>
      <w:ins w:id="556" w:author="Amr Odeh" w:date="2024-09-29T17:41:00Z" w16du:dateUtc="2024-09-29T07:41:00Z">
        <w:r>
          <w:rPr>
            <w:rFonts w:eastAsiaTheme="minorEastAsia"/>
          </w:rPr>
          <w:t xml:space="preserve"> is the scattering angle in degrees.</w:t>
        </w:r>
      </w:ins>
    </w:p>
    <w:p w14:paraId="2C699D3C" w14:textId="77777777" w:rsidR="00B12C0B" w:rsidRDefault="00B12C0B" w:rsidP="00B12C0B">
      <w:pPr>
        <w:rPr>
          <w:ins w:id="557" w:author="Amr Odeh" w:date="2024-09-29T17:41:00Z" w16du:dateUtc="2024-09-29T07:41:00Z"/>
        </w:rPr>
      </w:pPr>
    </w:p>
    <w:p w14:paraId="0393D570" w14:textId="17E6B223" w:rsidR="00B12C0B" w:rsidRPr="00B12C0B" w:rsidRDefault="00B12C0B" w:rsidP="00B12C0B">
      <w:pPr>
        <w:pStyle w:val="ListParagraph"/>
        <w:numPr>
          <w:ilvl w:val="0"/>
          <w:numId w:val="4"/>
        </w:numPr>
        <w:rPr>
          <w:ins w:id="558" w:author="Amr Odeh" w:date="2024-09-29T17:42:00Z" w16du:dateUtc="2024-09-29T07:42:00Z"/>
          <w:rPrChange w:id="559" w:author="Amr Odeh" w:date="2024-09-29T17:42:00Z" w16du:dateUtc="2024-09-29T07:42:00Z">
            <w:rPr>
              <w:ins w:id="560" w:author="Amr Odeh" w:date="2024-09-29T17:42:00Z" w16du:dateUtc="2024-09-29T07:42:00Z"/>
              <w:rFonts w:eastAsiaTheme="minorEastAsia"/>
            </w:rPr>
          </w:rPrChange>
        </w:rPr>
      </w:pPr>
      <w:ins w:id="561" w:author="Amr Odeh" w:date="2024-09-29T17:41:00Z" w16du:dateUtc="2024-09-29T07:41:00Z">
        <w:r>
          <w:t xml:space="preserve">Calculate the Diffusion Coefficient </w:t>
        </w:r>
      </w:ins>
      <m:oMath>
        <m:r>
          <w:ins w:id="562" w:author="Amr Odeh" w:date="2024-09-29T17:41:00Z" w16du:dateUtc="2024-09-29T07:41:00Z">
            <w:rPr>
              <w:rFonts w:ascii="Cambria Math" w:hAnsi="Cambria Math"/>
            </w:rPr>
            <m:t>D</m:t>
          </w:ins>
        </m:r>
      </m:oMath>
      <w:ins w:id="563" w:author="Amr Odeh" w:date="2024-09-29T17:42:00Z" w16du:dateUtc="2024-09-29T07:42:00Z">
        <w:r>
          <w:rPr>
            <w:rFonts w:eastAsiaTheme="minorEastAsia"/>
          </w:rPr>
          <w:t xml:space="preserve">, using its relationship to </w:t>
        </w:r>
      </w:ins>
      <m:oMath>
        <m:r>
          <w:ins w:id="564" w:author="Amr Odeh" w:date="2024-09-29T17:42:00Z" w16du:dateUtc="2024-09-29T07:42:00Z">
            <m:rPr>
              <m:sty m:val="p"/>
            </m:rPr>
            <w:rPr>
              <w:rFonts w:ascii="Cambria Math" w:eastAsiaTheme="minorEastAsia" w:hAnsi="Cambria Math"/>
            </w:rPr>
            <m:t>Γ</m:t>
          </w:ins>
        </m:r>
      </m:oMath>
      <w:ins w:id="565" w:author="Amr Odeh" w:date="2024-09-29T17:42:00Z" w16du:dateUtc="2024-09-29T07:42:00Z">
        <w:r>
          <w:rPr>
            <w:rFonts w:eastAsiaTheme="minorEastAsia"/>
          </w:rPr>
          <w:t>:</w:t>
        </w:r>
      </w:ins>
    </w:p>
    <w:p w14:paraId="1C5EF378" w14:textId="1032E490" w:rsidR="00B12C0B" w:rsidRPr="00B12C0B" w:rsidRDefault="00B12C0B">
      <w:pPr>
        <w:pStyle w:val="ListParagraph"/>
        <w:rPr>
          <w:ins w:id="566" w:author="Amr Odeh" w:date="2024-09-29T17:41:00Z" w16du:dateUtc="2024-09-29T07:41:00Z"/>
          <w:rPrChange w:id="567" w:author="Amr Odeh" w:date="2024-09-29T17:41:00Z" w16du:dateUtc="2024-09-29T07:41:00Z">
            <w:rPr>
              <w:ins w:id="568" w:author="Amr Odeh" w:date="2024-09-29T17:41:00Z" w16du:dateUtc="2024-09-29T07:41:00Z"/>
              <w:rFonts w:eastAsiaTheme="minorEastAsia"/>
            </w:rPr>
          </w:rPrChange>
        </w:rPr>
        <w:pPrChange w:id="569" w:author="Amr Odeh" w:date="2024-09-29T17:42:00Z" w16du:dateUtc="2024-09-29T07:42:00Z">
          <w:pPr>
            <w:pStyle w:val="ListParagraph"/>
            <w:numPr>
              <w:numId w:val="4"/>
            </w:numPr>
            <w:ind w:hanging="360"/>
          </w:pPr>
        </w:pPrChange>
      </w:pPr>
      <m:oMathPara>
        <m:oMath>
          <m:r>
            <w:ins w:id="570" w:author="Amr Odeh" w:date="2024-09-29T17:42:00Z" w16du:dateUtc="2024-09-29T07:42:00Z">
              <m:rPr>
                <m:sty m:val="p"/>
              </m:rPr>
              <w:rPr>
                <w:rFonts w:ascii="Cambria Math" w:hAnsi="Cambria Math"/>
              </w:rPr>
              <m:t>Γ</m:t>
            </w:ins>
          </m:r>
          <m:r>
            <w:ins w:id="571" w:author="Amr Odeh" w:date="2024-09-29T17:42:00Z" w16du:dateUtc="2024-09-29T07:42:00Z">
              <w:rPr>
                <w:rFonts w:ascii="Cambria Math" w:hAnsi="Cambria Math"/>
              </w:rPr>
              <m:t>=D</m:t>
            </w:ins>
          </m:r>
          <m:sSup>
            <m:sSupPr>
              <m:ctrlPr>
                <w:ins w:id="572" w:author="Amr Odeh" w:date="2024-09-29T17:42:00Z" w16du:dateUtc="2024-09-29T07:42:00Z">
                  <w:rPr>
                    <w:rFonts w:ascii="Cambria Math" w:hAnsi="Cambria Math"/>
                    <w:i/>
                  </w:rPr>
                </w:ins>
              </m:ctrlPr>
            </m:sSupPr>
            <m:e>
              <m:r>
                <w:ins w:id="573" w:author="Amr Odeh" w:date="2024-09-29T17:42:00Z" w16du:dateUtc="2024-09-29T07:42:00Z">
                  <w:rPr>
                    <w:rFonts w:ascii="Cambria Math" w:hAnsi="Cambria Math"/>
                  </w:rPr>
                  <m:t>q</m:t>
                </w:ins>
              </m:r>
            </m:e>
            <m:sup>
              <m:r>
                <w:ins w:id="574" w:author="Amr Odeh" w:date="2024-09-29T17:42:00Z" w16du:dateUtc="2024-09-29T07:42:00Z">
                  <w:rPr>
                    <w:rFonts w:ascii="Cambria Math" w:hAnsi="Cambria Math"/>
                  </w:rPr>
                  <m:t>2</m:t>
                </w:ins>
              </m:r>
            </m:sup>
          </m:sSup>
          <m:r>
            <w:ins w:id="575" w:author="Amr Odeh" w:date="2024-09-29T17:42:00Z" w16du:dateUtc="2024-09-29T07:42:00Z">
              <w:rPr>
                <w:rFonts w:ascii="Cambria Math" w:hAnsi="Cambria Math"/>
              </w:rPr>
              <m:t>⟹D=</m:t>
            </w:ins>
          </m:r>
          <m:f>
            <m:fPr>
              <m:ctrlPr>
                <w:ins w:id="576" w:author="Amr Odeh" w:date="2024-09-29T17:42:00Z" w16du:dateUtc="2024-09-29T07:42:00Z">
                  <w:rPr>
                    <w:rFonts w:ascii="Cambria Math" w:hAnsi="Cambria Math"/>
                    <w:i/>
                  </w:rPr>
                </w:ins>
              </m:ctrlPr>
            </m:fPr>
            <m:num>
              <m:r>
                <w:ins w:id="577" w:author="Amr Odeh" w:date="2024-09-29T17:42:00Z" w16du:dateUtc="2024-09-29T07:42:00Z">
                  <m:rPr>
                    <m:sty m:val="p"/>
                  </m:rPr>
                  <w:rPr>
                    <w:rFonts w:ascii="Cambria Math" w:hAnsi="Cambria Math"/>
                  </w:rPr>
                  <m:t>Γ</m:t>
                </w:ins>
              </m:r>
            </m:num>
            <m:den>
              <m:sSup>
                <m:sSupPr>
                  <m:ctrlPr>
                    <w:ins w:id="578" w:author="Amr Odeh" w:date="2024-09-29T17:43:00Z" w16du:dateUtc="2024-09-29T07:43:00Z">
                      <w:rPr>
                        <w:rFonts w:ascii="Cambria Math" w:hAnsi="Cambria Math"/>
                        <w:i/>
                      </w:rPr>
                    </w:ins>
                  </m:ctrlPr>
                </m:sSupPr>
                <m:e>
                  <m:r>
                    <w:ins w:id="579" w:author="Amr Odeh" w:date="2024-09-29T17:42:00Z" w16du:dateUtc="2024-09-29T07:42:00Z">
                      <w:rPr>
                        <w:rFonts w:ascii="Cambria Math" w:hAnsi="Cambria Math"/>
                      </w:rPr>
                      <m:t>q</m:t>
                    </w:ins>
                  </m:r>
                </m:e>
                <m:sup>
                  <m:r>
                    <w:ins w:id="580" w:author="Amr Odeh" w:date="2024-09-29T17:43:00Z" w16du:dateUtc="2024-09-29T07:43:00Z">
                      <w:rPr>
                        <w:rFonts w:ascii="Cambria Math" w:hAnsi="Cambria Math"/>
                      </w:rPr>
                      <m:t>2</m:t>
                    </w:ins>
                  </m:r>
                </m:sup>
              </m:sSup>
            </m:den>
          </m:f>
        </m:oMath>
      </m:oMathPara>
    </w:p>
    <w:p w14:paraId="5DCD8257" w14:textId="3C9BAF0E" w:rsidR="00B12C0B" w:rsidRPr="00835B3E" w:rsidRDefault="00835B3E" w:rsidP="00835B3E">
      <w:pPr>
        <w:pStyle w:val="ListParagraph"/>
        <w:numPr>
          <w:ilvl w:val="0"/>
          <w:numId w:val="4"/>
        </w:numPr>
        <w:rPr>
          <w:ins w:id="581" w:author="Amr Odeh" w:date="2024-09-29T17:43:00Z" w16du:dateUtc="2024-09-29T07:43:00Z"/>
          <w:rPrChange w:id="582" w:author="Amr Odeh" w:date="2024-09-29T17:43:00Z" w16du:dateUtc="2024-09-29T07:43:00Z">
            <w:rPr>
              <w:ins w:id="583" w:author="Amr Odeh" w:date="2024-09-29T17:43:00Z" w16du:dateUtc="2024-09-29T07:43:00Z"/>
              <w:rFonts w:eastAsiaTheme="minorEastAsia"/>
            </w:rPr>
          </w:rPrChange>
        </w:rPr>
      </w:pPr>
      <w:ins w:id="584" w:author="Amr Odeh" w:date="2024-09-29T17:43:00Z" w16du:dateUtc="2024-09-29T07:43:00Z">
        <w:r>
          <w:t xml:space="preserve">Use the Stokes-Einstein Equation to Calculate the </w:t>
        </w:r>
      </w:ins>
      <m:oMath>
        <m:sSub>
          <m:sSubPr>
            <m:ctrlPr>
              <w:ins w:id="585" w:author="Amr Odeh" w:date="2024-09-29T17:43:00Z" w16du:dateUtc="2024-09-29T07:43:00Z">
                <w:rPr>
                  <w:rFonts w:ascii="Cambria Math" w:hAnsi="Cambria Math"/>
                  <w:i/>
                </w:rPr>
              </w:ins>
            </m:ctrlPr>
          </m:sSubPr>
          <m:e>
            <m:r>
              <w:ins w:id="586" w:author="Amr Odeh" w:date="2024-09-29T17:43:00Z" w16du:dateUtc="2024-09-29T07:43:00Z">
                <w:rPr>
                  <w:rFonts w:ascii="Cambria Math" w:hAnsi="Cambria Math"/>
                </w:rPr>
                <m:t>r</m:t>
              </w:ins>
            </m:r>
          </m:e>
          <m:sub>
            <m:r>
              <w:ins w:id="587" w:author="Amr Odeh" w:date="2024-09-29T17:43:00Z" w16du:dateUtc="2024-09-29T07:43:00Z">
                <w:rPr>
                  <w:rFonts w:ascii="Cambria Math" w:hAnsi="Cambria Math"/>
                </w:rPr>
                <m:t>h</m:t>
              </w:ins>
            </m:r>
          </m:sub>
        </m:sSub>
      </m:oMath>
      <w:ins w:id="588" w:author="Amr Odeh" w:date="2024-09-29T17:43:00Z" w16du:dateUtc="2024-09-29T07:43:00Z">
        <w:r>
          <w:rPr>
            <w:rFonts w:eastAsiaTheme="minorEastAsia"/>
          </w:rPr>
          <w:t>:</w:t>
        </w:r>
      </w:ins>
    </w:p>
    <w:p w14:paraId="6CB3E0CC" w14:textId="104913EE" w:rsidR="00835B3E" w:rsidRPr="00835B3E" w:rsidRDefault="00835B3E" w:rsidP="00835B3E">
      <w:pPr>
        <w:pStyle w:val="ListParagraph"/>
        <w:rPr>
          <w:ins w:id="589" w:author="Amr Odeh" w:date="2024-09-29T17:45:00Z" w16du:dateUtc="2024-09-29T07:45:00Z"/>
          <w:rFonts w:eastAsiaTheme="minorEastAsia"/>
        </w:rPr>
      </w:pPr>
      <m:oMathPara>
        <m:oMath>
          <m:r>
            <w:ins w:id="590" w:author="Amr Odeh" w:date="2024-09-29T17:44:00Z" w16du:dateUtc="2024-09-29T07:44:00Z">
              <w:rPr>
                <w:rFonts w:ascii="Cambria Math" w:hAnsi="Cambria Math"/>
              </w:rPr>
              <m:t>D=</m:t>
            </w:ins>
          </m:r>
          <m:f>
            <m:fPr>
              <m:ctrlPr>
                <w:ins w:id="591" w:author="Amr Odeh" w:date="2024-09-29T17:44:00Z" w16du:dateUtc="2024-09-29T07:44:00Z">
                  <w:rPr>
                    <w:rFonts w:ascii="Cambria Math" w:hAnsi="Cambria Math"/>
                    <w:i/>
                  </w:rPr>
                </w:ins>
              </m:ctrlPr>
            </m:fPr>
            <m:num>
              <m:sSub>
                <m:sSubPr>
                  <m:ctrlPr>
                    <w:ins w:id="592" w:author="Amr Odeh" w:date="2024-09-29T17:44:00Z" w16du:dateUtc="2024-09-29T07:44:00Z">
                      <w:rPr>
                        <w:rFonts w:ascii="Cambria Math" w:hAnsi="Cambria Math"/>
                        <w:i/>
                      </w:rPr>
                    </w:ins>
                  </m:ctrlPr>
                </m:sSubPr>
                <m:e>
                  <m:r>
                    <w:ins w:id="593" w:author="Amr Odeh" w:date="2024-09-29T17:44:00Z" w16du:dateUtc="2024-09-29T07:44:00Z">
                      <w:rPr>
                        <w:rFonts w:ascii="Cambria Math" w:hAnsi="Cambria Math"/>
                      </w:rPr>
                      <m:t>k</m:t>
                    </w:ins>
                  </m:r>
                </m:e>
                <m:sub>
                  <m:r>
                    <w:ins w:id="594" w:author="Amr Odeh" w:date="2024-09-29T17:44:00Z" w16du:dateUtc="2024-09-29T07:44:00Z">
                      <w:rPr>
                        <w:rFonts w:ascii="Cambria Math" w:hAnsi="Cambria Math"/>
                      </w:rPr>
                      <m:t>B</m:t>
                    </w:ins>
                  </m:r>
                </m:sub>
              </m:sSub>
              <m:r>
                <w:ins w:id="595" w:author="Amr Odeh" w:date="2024-09-29T17:44:00Z" w16du:dateUtc="2024-09-29T07:44:00Z">
                  <w:rPr>
                    <w:rFonts w:ascii="Cambria Math" w:hAnsi="Cambria Math"/>
                  </w:rPr>
                  <m:t>T</m:t>
                </w:ins>
              </m:r>
            </m:num>
            <m:den>
              <m:r>
                <w:ins w:id="596" w:author="Amr Odeh" w:date="2024-09-29T17:44:00Z" w16du:dateUtc="2024-09-29T07:44:00Z">
                  <w:rPr>
                    <w:rFonts w:ascii="Cambria Math" w:hAnsi="Cambria Math"/>
                  </w:rPr>
                  <m:t>6πη</m:t>
                </w:ins>
              </m:r>
              <m:sSub>
                <m:sSubPr>
                  <m:ctrlPr>
                    <w:ins w:id="597" w:author="Amr Odeh" w:date="2024-09-29T17:44:00Z" w16du:dateUtc="2024-09-29T07:44:00Z">
                      <w:rPr>
                        <w:rFonts w:ascii="Cambria Math" w:hAnsi="Cambria Math"/>
                        <w:i/>
                      </w:rPr>
                    </w:ins>
                  </m:ctrlPr>
                </m:sSubPr>
                <m:e>
                  <m:r>
                    <w:ins w:id="598" w:author="Amr Odeh" w:date="2024-09-29T17:44:00Z" w16du:dateUtc="2024-09-29T07:44:00Z">
                      <w:rPr>
                        <w:rFonts w:ascii="Cambria Math" w:hAnsi="Cambria Math"/>
                      </w:rPr>
                      <m:t>r</m:t>
                    </w:ins>
                  </m:r>
                </m:e>
                <m:sub>
                  <m:r>
                    <w:ins w:id="599" w:author="Amr Odeh" w:date="2024-09-29T17:44:00Z" w16du:dateUtc="2024-09-29T07:44:00Z">
                      <w:rPr>
                        <w:rFonts w:ascii="Cambria Math" w:hAnsi="Cambria Math"/>
                      </w:rPr>
                      <m:t>h</m:t>
                    </w:ins>
                  </m:r>
                </m:sub>
              </m:sSub>
            </m:den>
          </m:f>
          <m:r>
            <w:ins w:id="600" w:author="Amr Odeh" w:date="2024-09-29T17:44:00Z" w16du:dateUtc="2024-09-29T07:44:00Z">
              <w:rPr>
                <w:rFonts w:ascii="Cambria Math" w:hAnsi="Cambria Math"/>
              </w:rPr>
              <m:t>⟹</m:t>
            </w:ins>
          </m:r>
          <m:sSub>
            <m:sSubPr>
              <m:ctrlPr>
                <w:ins w:id="601" w:author="Amr Odeh" w:date="2024-09-29T17:44:00Z" w16du:dateUtc="2024-09-29T07:44:00Z">
                  <w:rPr>
                    <w:rFonts w:ascii="Cambria Math" w:hAnsi="Cambria Math"/>
                    <w:i/>
                  </w:rPr>
                </w:ins>
              </m:ctrlPr>
            </m:sSubPr>
            <m:e>
              <m:r>
                <w:ins w:id="602" w:author="Amr Odeh" w:date="2024-09-29T17:44:00Z" w16du:dateUtc="2024-09-29T07:44:00Z">
                  <w:rPr>
                    <w:rFonts w:ascii="Cambria Math" w:hAnsi="Cambria Math"/>
                  </w:rPr>
                  <m:t>r</m:t>
                </w:ins>
              </m:r>
            </m:e>
            <m:sub>
              <m:r>
                <w:ins w:id="603" w:author="Amr Odeh" w:date="2024-09-29T17:44:00Z" w16du:dateUtc="2024-09-29T07:44:00Z">
                  <w:rPr>
                    <w:rFonts w:ascii="Cambria Math" w:hAnsi="Cambria Math"/>
                  </w:rPr>
                  <m:t>h</m:t>
                </w:ins>
              </m:r>
            </m:sub>
          </m:sSub>
          <m:r>
            <w:ins w:id="604" w:author="Amr Odeh" w:date="2024-09-29T17:44:00Z" w16du:dateUtc="2024-09-29T07:44:00Z">
              <w:rPr>
                <w:rFonts w:ascii="Cambria Math" w:hAnsi="Cambria Math"/>
              </w:rPr>
              <m:t>=</m:t>
            </w:ins>
          </m:r>
          <m:f>
            <m:fPr>
              <m:ctrlPr>
                <w:ins w:id="605" w:author="Amr Odeh" w:date="2024-09-29T17:44:00Z" w16du:dateUtc="2024-09-29T07:44:00Z">
                  <w:rPr>
                    <w:rFonts w:ascii="Cambria Math" w:hAnsi="Cambria Math"/>
                    <w:i/>
                  </w:rPr>
                </w:ins>
              </m:ctrlPr>
            </m:fPr>
            <m:num>
              <m:sSub>
                <m:sSubPr>
                  <m:ctrlPr>
                    <w:ins w:id="606" w:author="Amr Odeh" w:date="2024-09-29T17:44:00Z" w16du:dateUtc="2024-09-29T07:44:00Z">
                      <w:rPr>
                        <w:rFonts w:ascii="Cambria Math" w:hAnsi="Cambria Math"/>
                        <w:i/>
                      </w:rPr>
                    </w:ins>
                  </m:ctrlPr>
                </m:sSubPr>
                <m:e>
                  <m:r>
                    <w:ins w:id="607" w:author="Amr Odeh" w:date="2024-09-29T17:44:00Z" w16du:dateUtc="2024-09-29T07:44:00Z">
                      <w:rPr>
                        <w:rFonts w:ascii="Cambria Math" w:hAnsi="Cambria Math"/>
                      </w:rPr>
                      <m:t>k</m:t>
                    </w:ins>
                  </m:r>
                </m:e>
                <m:sub>
                  <m:r>
                    <w:ins w:id="608" w:author="Amr Odeh" w:date="2024-09-29T17:44:00Z" w16du:dateUtc="2024-09-29T07:44:00Z">
                      <w:rPr>
                        <w:rFonts w:ascii="Cambria Math" w:hAnsi="Cambria Math"/>
                      </w:rPr>
                      <m:t>B</m:t>
                    </w:ins>
                  </m:r>
                </m:sub>
              </m:sSub>
              <m:r>
                <w:ins w:id="609" w:author="Amr Odeh" w:date="2024-09-29T17:44:00Z" w16du:dateUtc="2024-09-29T07:44:00Z">
                  <w:rPr>
                    <w:rFonts w:ascii="Cambria Math" w:hAnsi="Cambria Math"/>
                  </w:rPr>
                  <m:t>T</m:t>
                </w:ins>
              </m:r>
            </m:num>
            <m:den>
              <m:r>
                <w:ins w:id="610" w:author="Amr Odeh" w:date="2024-09-29T17:44:00Z" w16du:dateUtc="2024-09-29T07:44:00Z">
                  <w:rPr>
                    <w:rFonts w:ascii="Cambria Math" w:hAnsi="Cambria Math"/>
                  </w:rPr>
                  <m:t>6πηD</m:t>
                </w:ins>
              </m:r>
            </m:den>
          </m:f>
        </m:oMath>
      </m:oMathPara>
    </w:p>
    <w:p w14:paraId="6EF86741" w14:textId="77777777" w:rsidR="00835B3E" w:rsidRDefault="00835B3E" w:rsidP="00835B3E">
      <w:pPr>
        <w:ind w:firstLine="720"/>
        <w:rPr>
          <w:ins w:id="611" w:author="Amr Odeh" w:date="2024-09-29T17:45:00Z" w16du:dateUtc="2024-09-29T07:45:00Z"/>
          <w:rFonts w:eastAsiaTheme="minorEastAsia"/>
        </w:rPr>
      </w:pPr>
      <w:ins w:id="612" w:author="Amr Odeh" w:date="2024-09-29T17:45:00Z" w16du:dateUtc="2024-09-29T07:45:00Z">
        <w:r>
          <w:rPr>
            <w:rFonts w:eastAsiaTheme="minorEastAsia"/>
          </w:rPr>
          <w:t>Where:</w:t>
        </w:r>
      </w:ins>
    </w:p>
    <w:p w14:paraId="4A9E2B4A" w14:textId="1C76456F" w:rsidR="00835B3E" w:rsidRPr="00835B3E" w:rsidRDefault="00000000" w:rsidP="00835B3E">
      <w:pPr>
        <w:pStyle w:val="ListParagraph"/>
        <w:numPr>
          <w:ilvl w:val="0"/>
          <w:numId w:val="5"/>
        </w:numPr>
        <w:ind w:left="1080"/>
        <w:rPr>
          <w:ins w:id="613" w:author="Amr Odeh" w:date="2024-09-29T17:45:00Z" w16du:dateUtc="2024-09-29T07:45:00Z"/>
          <w:rPrChange w:id="614" w:author="Amr Odeh" w:date="2024-09-29T17:45:00Z" w16du:dateUtc="2024-09-29T07:45:00Z">
            <w:rPr>
              <w:ins w:id="615" w:author="Amr Odeh" w:date="2024-09-29T17:45:00Z" w16du:dateUtc="2024-09-29T07:45:00Z"/>
              <w:rFonts w:eastAsiaTheme="minorEastAsia"/>
            </w:rPr>
          </w:rPrChange>
        </w:rPr>
      </w:pPr>
      <m:oMath>
        <m:sSub>
          <m:sSubPr>
            <m:ctrlPr>
              <w:ins w:id="616" w:author="Amr Odeh" w:date="2024-09-29T17:45:00Z" w16du:dateUtc="2024-09-29T07:45:00Z">
                <w:rPr>
                  <w:rFonts w:ascii="Cambria Math" w:hAnsi="Cambria Math"/>
                  <w:i/>
                </w:rPr>
              </w:ins>
            </m:ctrlPr>
          </m:sSubPr>
          <m:e>
            <m:r>
              <w:ins w:id="617" w:author="Amr Odeh" w:date="2024-09-29T17:45:00Z" w16du:dateUtc="2024-09-29T07:45:00Z">
                <w:rPr>
                  <w:rFonts w:ascii="Cambria Math" w:hAnsi="Cambria Math"/>
                </w:rPr>
                <m:t>k</m:t>
              </w:ins>
            </m:r>
          </m:e>
          <m:sub>
            <m:r>
              <w:ins w:id="618" w:author="Amr Odeh" w:date="2024-09-29T17:45:00Z" w16du:dateUtc="2024-09-29T07:45:00Z">
                <w:rPr>
                  <w:rFonts w:ascii="Cambria Math" w:hAnsi="Cambria Math"/>
                </w:rPr>
                <m:t>B</m:t>
              </w:ins>
            </m:r>
          </m:sub>
        </m:sSub>
      </m:oMath>
      <w:ins w:id="619" w:author="Amr Odeh" w:date="2024-09-29T17:45:00Z" w16du:dateUtc="2024-09-29T07:45:00Z">
        <w:r w:rsidR="00835B3E">
          <w:rPr>
            <w:rFonts w:eastAsiaTheme="minorEastAsia"/>
          </w:rPr>
          <w:t xml:space="preserve"> is the Boltzmann constant,</w:t>
        </w:r>
      </w:ins>
    </w:p>
    <w:p w14:paraId="13C6CA4B" w14:textId="716255DB" w:rsidR="00835B3E" w:rsidRPr="00835B3E" w:rsidRDefault="00835B3E" w:rsidP="00835B3E">
      <w:pPr>
        <w:pStyle w:val="ListParagraph"/>
        <w:numPr>
          <w:ilvl w:val="0"/>
          <w:numId w:val="5"/>
        </w:numPr>
        <w:ind w:left="1080"/>
        <w:rPr>
          <w:ins w:id="620" w:author="Amr Odeh" w:date="2024-09-29T17:45:00Z" w16du:dateUtc="2024-09-29T07:45:00Z"/>
          <w:rPrChange w:id="621" w:author="Amr Odeh" w:date="2024-09-29T17:45:00Z" w16du:dateUtc="2024-09-29T07:45:00Z">
            <w:rPr>
              <w:ins w:id="622" w:author="Amr Odeh" w:date="2024-09-29T17:45:00Z" w16du:dateUtc="2024-09-29T07:45:00Z"/>
              <w:rFonts w:eastAsiaTheme="minorEastAsia"/>
            </w:rPr>
          </w:rPrChange>
        </w:rPr>
      </w:pPr>
      <m:oMath>
        <m:r>
          <w:ins w:id="623" w:author="Amr Odeh" w:date="2024-09-29T17:45:00Z" w16du:dateUtc="2024-09-29T07:45:00Z">
            <w:rPr>
              <w:rFonts w:ascii="Cambria Math" w:hAnsi="Cambria Math"/>
            </w:rPr>
            <m:t>T</m:t>
          </w:ins>
        </m:r>
      </m:oMath>
      <w:ins w:id="624" w:author="Amr Odeh" w:date="2024-09-29T17:45:00Z" w16du:dateUtc="2024-09-29T07:45:00Z">
        <w:r>
          <w:rPr>
            <w:rFonts w:eastAsiaTheme="minorEastAsia"/>
          </w:rPr>
          <w:t xml:space="preserve"> is the absolute temperature, and</w:t>
        </w:r>
      </w:ins>
    </w:p>
    <w:p w14:paraId="71760795" w14:textId="34BF9E73" w:rsidR="00835B3E" w:rsidRPr="00232FC0" w:rsidRDefault="00835B3E" w:rsidP="00835B3E">
      <w:pPr>
        <w:pStyle w:val="ListParagraph"/>
        <w:numPr>
          <w:ilvl w:val="0"/>
          <w:numId w:val="5"/>
        </w:numPr>
        <w:ind w:left="1080"/>
        <w:rPr>
          <w:ins w:id="625" w:author="Amr Odeh" w:date="2024-10-09T15:56:00Z" w16du:dateUtc="2024-10-09T04:56:00Z"/>
          <w:rPrChange w:id="626" w:author="Amr Odeh" w:date="2024-10-09T15:56:00Z" w16du:dateUtc="2024-10-09T04:56:00Z">
            <w:rPr>
              <w:ins w:id="627" w:author="Amr Odeh" w:date="2024-10-09T15:56:00Z" w16du:dateUtc="2024-10-09T04:56:00Z"/>
              <w:rFonts w:eastAsiaTheme="minorEastAsia"/>
            </w:rPr>
          </w:rPrChange>
        </w:rPr>
      </w:pPr>
      <m:oMath>
        <m:r>
          <w:ins w:id="628" w:author="Amr Odeh" w:date="2024-09-29T17:45:00Z" w16du:dateUtc="2024-09-29T07:45:00Z">
            <w:rPr>
              <w:rFonts w:ascii="Cambria Math" w:hAnsi="Cambria Math"/>
            </w:rPr>
            <m:t>η</m:t>
          </w:ins>
        </m:r>
      </m:oMath>
      <w:ins w:id="629" w:author="Amr Odeh" w:date="2024-09-29T17:45:00Z" w16du:dateUtc="2024-09-29T07:45:00Z">
        <w:r>
          <w:rPr>
            <w:rFonts w:eastAsiaTheme="minorEastAsia"/>
          </w:rPr>
          <w:t xml:space="preserve"> is the viscosity of the solvent.</w:t>
        </w:r>
      </w:ins>
      <w:ins w:id="630" w:author="Amr Odeh" w:date="2024-10-09T15:57:00Z" w16du:dateUtc="2024-10-09T04:57:00Z">
        <w:r w:rsidR="00232FC0">
          <w:rPr>
            <w:rFonts w:eastAsiaTheme="minorEastAsia"/>
          </w:rPr>
          <w:br/>
        </w:r>
      </w:ins>
    </w:p>
    <w:p w14:paraId="475D261B" w14:textId="3A4F0205" w:rsidR="00F1051A" w:rsidRPr="00232FC0" w:rsidRDefault="00232FC0">
      <w:pPr>
        <w:rPr>
          <w:ins w:id="631" w:author="Amr Odeh" w:date="2024-09-29T17:00:00Z" w16du:dateUtc="2024-09-29T07:00:00Z"/>
          <w:i/>
          <w:iCs/>
          <w:rPrChange w:id="632" w:author="Amr Odeh" w:date="2024-10-09T15:57:00Z" w16du:dateUtc="2024-10-09T04:57:00Z">
            <w:rPr>
              <w:ins w:id="633" w:author="Amr Odeh" w:date="2024-09-29T17:00:00Z" w16du:dateUtc="2024-09-29T07:00:00Z"/>
              <w:b/>
              <w:bCs/>
            </w:rPr>
          </w:rPrChange>
        </w:rPr>
      </w:pPr>
      <w:ins w:id="634" w:author="Amr Odeh" w:date="2024-10-09T15:56:00Z" w16du:dateUtc="2024-10-09T04:56:00Z">
        <w:r>
          <w:rPr>
            <w:i/>
            <w:iCs/>
          </w:rPr>
          <w:t>Note: different detector angles provide multiple values for q, improving the accurac</w:t>
        </w:r>
      </w:ins>
      <w:ins w:id="635" w:author="Amr Odeh" w:date="2024-10-09T15:57:00Z" w16du:dateUtc="2024-10-09T04:57:00Z">
        <w:r>
          <w:rPr>
            <w:i/>
            <w:iCs/>
          </w:rPr>
          <w:t>y</w:t>
        </w:r>
      </w:ins>
      <w:ins w:id="636" w:author="Amr Odeh" w:date="2024-10-09T15:56:00Z" w16du:dateUtc="2024-10-09T04:56:00Z">
        <w:r>
          <w:rPr>
            <w:i/>
            <w:iCs/>
          </w:rPr>
          <w:t xml:space="preserve"> of the calculated hydrodynamic radius by reducing uncertain</w:t>
        </w:r>
      </w:ins>
      <w:ins w:id="637" w:author="Amr Odeh" w:date="2024-10-09T15:57:00Z" w16du:dateUtc="2024-10-09T04:57:00Z">
        <w:r>
          <w:rPr>
            <w:i/>
            <w:iCs/>
          </w:rPr>
          <w:t>ty through averaging</w:t>
        </w:r>
      </w:ins>
    </w:p>
    <w:p w14:paraId="7A46A7DA" w14:textId="785BB37A" w:rsidR="00835B3E" w:rsidRDefault="00835B3E">
      <w:pPr>
        <w:rPr>
          <w:ins w:id="638" w:author="Amr Odeh" w:date="2024-09-29T17:46:00Z" w16du:dateUtc="2024-09-29T07:46:00Z"/>
          <w:b/>
          <w:bCs/>
        </w:rPr>
      </w:pPr>
      <w:ins w:id="639" w:author="Amr Odeh" w:date="2024-09-29T17:46:00Z" w16du:dateUtc="2024-09-29T07:46:00Z">
        <w:r>
          <w:rPr>
            <w:b/>
            <w:bCs/>
          </w:rPr>
          <w:lastRenderedPageBreak/>
          <w:t>Appendix B – Molar Mass Calculation Theory</w:t>
        </w:r>
      </w:ins>
    </w:p>
    <w:p w14:paraId="6919E1EF" w14:textId="38F4176B" w:rsidR="00835B3E" w:rsidRDefault="00835B3E" w:rsidP="00835B3E">
      <w:pPr>
        <w:rPr>
          <w:ins w:id="640" w:author="Amr Odeh" w:date="2024-09-29T17:50:00Z" w16du:dateUtc="2024-09-29T07:50:00Z"/>
          <w:rFonts w:eastAsiaTheme="minorEastAsia"/>
        </w:rPr>
      </w:pPr>
      <w:ins w:id="641" w:author="Amr Odeh" w:date="2024-09-29T17:48:00Z" w16du:dateUtc="2024-09-29T07:48:00Z">
        <w:r>
          <w:t xml:space="preserve">This section requires </w:t>
        </w:r>
      </w:ins>
      <w:ins w:id="642" w:author="Amr Odeh" w:date="2024-09-29T17:49:00Z" w16du:dateUtc="2024-09-29T07:49:00Z">
        <w:r>
          <w:t>many assumed values, as well as a</w:t>
        </w:r>
      </w:ins>
      <w:ins w:id="643" w:author="Amr Odeh" w:date="2024-09-29T17:48:00Z" w16du:dateUtc="2024-09-29T07:48:00Z">
        <w:r>
          <w:t xml:space="preserve"> refractometer for </w:t>
        </w:r>
      </w:ins>
      <m:oMath>
        <m:f>
          <m:fPr>
            <m:ctrlPr>
              <w:ins w:id="644" w:author="Amr Odeh" w:date="2024-09-29T17:48:00Z" w16du:dateUtc="2024-09-29T07:48:00Z">
                <w:rPr>
                  <w:rFonts w:ascii="Cambria Math" w:hAnsi="Cambria Math"/>
                  <w:i/>
                </w:rPr>
              </w:ins>
            </m:ctrlPr>
          </m:fPr>
          <m:num>
            <m:r>
              <w:ins w:id="645" w:author="Amr Odeh" w:date="2024-09-29T17:48:00Z" w16du:dateUtc="2024-09-29T07:48:00Z">
                <w:rPr>
                  <w:rFonts w:ascii="Cambria Math" w:hAnsi="Cambria Math"/>
                </w:rPr>
                <m:t>dn</m:t>
              </w:ins>
            </m:r>
          </m:num>
          <m:den>
            <m:r>
              <w:ins w:id="646" w:author="Amr Odeh" w:date="2024-09-29T17:48:00Z" w16du:dateUtc="2024-09-29T07:48:00Z">
                <w:rPr>
                  <w:rFonts w:ascii="Cambria Math" w:hAnsi="Cambria Math"/>
                </w:rPr>
                <m:t>dc</m:t>
              </w:ins>
            </m:r>
          </m:den>
        </m:f>
      </m:oMath>
      <w:ins w:id="647" w:author="Amr Odeh" w:date="2024-09-29T17:48:00Z" w16du:dateUtc="2024-09-29T07:48:00Z">
        <w:r>
          <w:rPr>
            <w:rFonts w:eastAsiaTheme="minorEastAsia"/>
          </w:rPr>
          <w:t xml:space="preserve"> values, which is </w:t>
        </w:r>
      </w:ins>
      <w:ins w:id="648" w:author="Amr Odeh" w:date="2024-09-29T17:49:00Z" w16du:dateUtc="2024-09-29T07:49:00Z">
        <w:r>
          <w:rPr>
            <w:rFonts w:eastAsiaTheme="minorEastAsia"/>
          </w:rPr>
          <w:t xml:space="preserve">not currently available at NMI. </w:t>
        </w:r>
      </w:ins>
      <w:ins w:id="649" w:author="Amr Odeh" w:date="2024-09-29T17:50:00Z" w16du:dateUtc="2024-09-29T07:50:00Z">
        <w:r>
          <w:rPr>
            <w:rFonts w:eastAsiaTheme="minorEastAsia"/>
          </w:rPr>
          <w:t xml:space="preserve">Where a sample with the required known values is used, Molar Mass </w:t>
        </w:r>
      </w:ins>
      <w:ins w:id="650" w:author="Amr Odeh" w:date="2024-09-29T17:56:00Z" w16du:dateUtc="2024-09-29T07:56:00Z">
        <w:r w:rsidR="002C7D01">
          <w:rPr>
            <w:rFonts w:eastAsiaTheme="minorEastAsia"/>
          </w:rPr>
          <w:t>(</w:t>
        </w:r>
      </w:ins>
      <m:oMath>
        <m:r>
          <w:ins w:id="651" w:author="Amr Odeh" w:date="2024-09-29T17:56:00Z" w16du:dateUtc="2024-09-29T07:56:00Z">
            <w:rPr>
              <w:rFonts w:ascii="Cambria Math" w:eastAsiaTheme="minorEastAsia" w:hAnsi="Cambria Math"/>
            </w:rPr>
            <m:t>M</m:t>
          </w:ins>
        </m:r>
      </m:oMath>
      <w:ins w:id="652" w:author="Amr Odeh" w:date="2024-09-29T17:56:00Z" w16du:dateUtc="2024-09-29T07:56:00Z">
        <w:r w:rsidR="002C7D01">
          <w:rPr>
            <w:rFonts w:eastAsiaTheme="minorEastAsia"/>
          </w:rPr>
          <w:t xml:space="preserve">) </w:t>
        </w:r>
      </w:ins>
      <w:ins w:id="653" w:author="Amr Odeh" w:date="2024-09-29T17:50:00Z" w16du:dateUtc="2024-09-29T07:50:00Z">
        <w:r>
          <w:rPr>
            <w:rFonts w:eastAsiaTheme="minorEastAsia"/>
          </w:rPr>
          <w:t>can be obtained using the following steps:</w:t>
        </w:r>
      </w:ins>
    </w:p>
    <w:p w14:paraId="1CAE47F4" w14:textId="77777777" w:rsidR="00835B3E" w:rsidRDefault="00835B3E" w:rsidP="00835B3E">
      <w:pPr>
        <w:pStyle w:val="ListParagraph"/>
        <w:numPr>
          <w:ilvl w:val="0"/>
          <w:numId w:val="8"/>
        </w:numPr>
        <w:rPr>
          <w:ins w:id="654" w:author="Amr Odeh" w:date="2024-09-29T17:51:00Z" w16du:dateUtc="2024-09-29T07:51:00Z"/>
        </w:rPr>
      </w:pPr>
      <w:ins w:id="655" w:author="Amr Odeh" w:date="2024-09-29T17:50:00Z" w16du:dateUtc="2024-09-29T07:50:00Z">
        <w:r>
          <w:t>Calibrate Detectors</w:t>
        </w:r>
      </w:ins>
      <w:ins w:id="656" w:author="Amr Odeh" w:date="2024-09-29T17:51:00Z" w16du:dateUtc="2024-09-29T07:51:00Z">
        <w:r>
          <w:t>:</w:t>
        </w:r>
      </w:ins>
    </w:p>
    <w:p w14:paraId="48D2DF99" w14:textId="0D378C4A" w:rsidR="00835B3E" w:rsidRPr="00835B3E" w:rsidRDefault="00835B3E" w:rsidP="00835B3E">
      <w:pPr>
        <w:pStyle w:val="ListParagraph"/>
        <w:numPr>
          <w:ilvl w:val="1"/>
          <w:numId w:val="8"/>
        </w:numPr>
        <w:rPr>
          <w:ins w:id="657" w:author="Amr Odeh" w:date="2024-09-29T17:51:00Z" w16du:dateUtc="2024-09-29T07:51:00Z"/>
          <w:rPrChange w:id="658" w:author="Amr Odeh" w:date="2024-09-29T17:51:00Z" w16du:dateUtc="2024-09-29T07:51:00Z">
            <w:rPr>
              <w:ins w:id="659" w:author="Amr Odeh" w:date="2024-09-29T17:51:00Z" w16du:dateUtc="2024-09-29T07:51:00Z"/>
              <w:rFonts w:eastAsiaTheme="minorEastAsia"/>
            </w:rPr>
          </w:rPrChange>
        </w:rPr>
      </w:pPr>
      <w:ins w:id="660" w:author="Amr Odeh" w:date="2024-09-29T17:51:00Z" w16du:dateUtc="2024-09-29T07:51:00Z">
        <w:r>
          <w:t>U</w:t>
        </w:r>
      </w:ins>
      <w:ins w:id="661" w:author="Amr Odeh" w:date="2024-09-29T17:50:00Z" w16du:dateUtc="2024-09-29T07:50:00Z">
        <w:r>
          <w:t xml:space="preserve">sing a standard sample with known Rayleigh Ratio </w:t>
        </w:r>
      </w:ins>
      <m:oMath>
        <m:sSub>
          <m:sSubPr>
            <m:ctrlPr>
              <w:ins w:id="662" w:author="Amr Odeh" w:date="2024-09-29T17:50:00Z" w16du:dateUtc="2024-09-29T07:50:00Z">
                <w:rPr>
                  <w:rFonts w:ascii="Cambria Math" w:hAnsi="Cambria Math"/>
                  <w:i/>
                </w:rPr>
              </w:ins>
            </m:ctrlPr>
          </m:sSubPr>
          <m:e>
            <m:r>
              <w:ins w:id="663" w:author="Amr Odeh" w:date="2024-09-29T17:50:00Z" w16du:dateUtc="2024-09-29T07:50:00Z">
                <w:rPr>
                  <w:rFonts w:ascii="Cambria Math" w:hAnsi="Cambria Math"/>
                </w:rPr>
                <m:t>R</m:t>
              </w:ins>
            </m:r>
          </m:e>
          <m:sub>
            <m:r>
              <w:ins w:id="664" w:author="Amr Odeh" w:date="2024-09-29T17:50:00Z" w16du:dateUtc="2024-09-29T07:50:00Z">
                <w:rPr>
                  <w:rFonts w:ascii="Cambria Math" w:hAnsi="Cambria Math"/>
                </w:rPr>
                <m:t>std</m:t>
              </w:ins>
            </m:r>
          </m:sub>
        </m:sSub>
        <m:d>
          <m:dPr>
            <m:ctrlPr>
              <w:ins w:id="665" w:author="Amr Odeh" w:date="2024-09-29T17:50:00Z" w16du:dateUtc="2024-09-29T07:50:00Z">
                <w:rPr>
                  <w:rFonts w:ascii="Cambria Math" w:hAnsi="Cambria Math"/>
                  <w:i/>
                </w:rPr>
              </w:ins>
            </m:ctrlPr>
          </m:dPr>
          <m:e>
            <m:r>
              <w:ins w:id="666" w:author="Amr Odeh" w:date="2024-09-29T17:50:00Z" w16du:dateUtc="2024-09-29T07:50:00Z">
                <w:rPr>
                  <w:rFonts w:ascii="Cambria Math" w:hAnsi="Cambria Math"/>
                </w:rPr>
                <m:t>θ</m:t>
              </w:ins>
            </m:r>
          </m:e>
        </m:d>
      </m:oMath>
      <w:ins w:id="667" w:author="Amr Odeh" w:date="2024-09-29T17:50:00Z" w16du:dateUtc="2024-09-29T07:50:00Z">
        <w:r>
          <w:rPr>
            <w:rFonts w:eastAsiaTheme="minorEastAsia"/>
          </w:rPr>
          <w:t xml:space="preserve"> and concentration  </w:t>
        </w:r>
      </w:ins>
      <m:oMath>
        <m:sSub>
          <m:sSubPr>
            <m:ctrlPr>
              <w:ins w:id="668" w:author="Amr Odeh" w:date="2024-09-29T17:50:00Z" w16du:dateUtc="2024-09-29T07:50:00Z">
                <w:rPr>
                  <w:rFonts w:ascii="Cambria Math" w:eastAsiaTheme="minorEastAsia" w:hAnsi="Cambria Math"/>
                  <w:i/>
                </w:rPr>
              </w:ins>
            </m:ctrlPr>
          </m:sSubPr>
          <m:e>
            <m:r>
              <w:ins w:id="669" w:author="Amr Odeh" w:date="2024-09-29T17:50:00Z" w16du:dateUtc="2024-09-29T07:50:00Z">
                <w:rPr>
                  <w:rFonts w:ascii="Cambria Math" w:eastAsiaTheme="minorEastAsia" w:hAnsi="Cambria Math"/>
                </w:rPr>
                <m:t>c</m:t>
              </w:ins>
            </m:r>
          </m:e>
          <m:sub>
            <m:r>
              <w:ins w:id="670" w:author="Amr Odeh" w:date="2024-09-29T17:50:00Z" w16du:dateUtc="2024-09-29T07:50:00Z">
                <w:rPr>
                  <w:rFonts w:ascii="Cambria Math" w:eastAsiaTheme="minorEastAsia" w:hAnsi="Cambria Math"/>
                </w:rPr>
                <m:t>std</m:t>
              </w:ins>
            </m:r>
          </m:sub>
        </m:sSub>
      </m:oMath>
      <w:ins w:id="671" w:author="Amr Odeh" w:date="2024-09-29T17:50:00Z" w16du:dateUtc="2024-09-29T07:50:00Z">
        <w:r>
          <w:rPr>
            <w:rFonts w:eastAsiaTheme="minorEastAsia"/>
          </w:rPr>
          <w:t xml:space="preserve">. </w:t>
        </w:r>
      </w:ins>
    </w:p>
    <w:p w14:paraId="1AD3A5E6" w14:textId="7EF5726F" w:rsidR="00835B3E" w:rsidRPr="002C7D01" w:rsidRDefault="00835B3E" w:rsidP="00835B3E">
      <w:pPr>
        <w:pStyle w:val="ListParagraph"/>
        <w:numPr>
          <w:ilvl w:val="1"/>
          <w:numId w:val="8"/>
        </w:numPr>
        <w:rPr>
          <w:ins w:id="672" w:author="Amr Odeh" w:date="2024-09-29T17:54:00Z" w16du:dateUtc="2024-09-29T07:54:00Z"/>
          <w:rPrChange w:id="673" w:author="Amr Odeh" w:date="2024-09-29T17:54:00Z" w16du:dateUtc="2024-09-29T07:54:00Z">
            <w:rPr>
              <w:ins w:id="674" w:author="Amr Odeh" w:date="2024-09-29T17:54:00Z" w16du:dateUtc="2024-09-29T07:54:00Z"/>
              <w:rFonts w:eastAsiaTheme="minorEastAsia"/>
            </w:rPr>
          </w:rPrChange>
        </w:rPr>
      </w:pPr>
      <w:ins w:id="675" w:author="Amr Odeh" w:date="2024-09-29T17:51:00Z" w16du:dateUtc="2024-09-29T07:51:00Z">
        <w:r>
          <w:rPr>
            <w:rFonts w:eastAsiaTheme="minorEastAsia"/>
          </w:rPr>
          <w:t xml:space="preserve">Measure detector voltages </w:t>
        </w:r>
      </w:ins>
      <m:oMath>
        <m:sSub>
          <m:sSubPr>
            <m:ctrlPr>
              <w:ins w:id="676" w:author="Amr Odeh" w:date="2024-09-29T17:51:00Z" w16du:dateUtc="2024-09-29T07:51:00Z">
                <w:rPr>
                  <w:rFonts w:ascii="Cambria Math" w:eastAsiaTheme="minorEastAsia" w:hAnsi="Cambria Math"/>
                  <w:i/>
                </w:rPr>
              </w:ins>
            </m:ctrlPr>
          </m:sSubPr>
          <m:e>
            <m:r>
              <w:ins w:id="677" w:author="Amr Odeh" w:date="2024-09-29T17:51:00Z" w16du:dateUtc="2024-09-29T07:51:00Z">
                <w:rPr>
                  <w:rFonts w:ascii="Cambria Math" w:eastAsiaTheme="minorEastAsia" w:hAnsi="Cambria Math"/>
                </w:rPr>
                <m:t>V</m:t>
              </w:ins>
            </m:r>
          </m:e>
          <m:sub>
            <m:r>
              <w:ins w:id="678" w:author="Amr Odeh" w:date="2024-09-29T17:51:00Z" w16du:dateUtc="2024-09-29T07:51:00Z">
                <w:rPr>
                  <w:rFonts w:ascii="Cambria Math" w:eastAsiaTheme="minorEastAsia" w:hAnsi="Cambria Math"/>
                </w:rPr>
                <m:t>std</m:t>
              </w:ins>
            </m:r>
          </m:sub>
        </m:sSub>
        <m:d>
          <m:dPr>
            <m:ctrlPr>
              <w:ins w:id="679" w:author="Amr Odeh" w:date="2024-09-29T17:51:00Z" w16du:dateUtc="2024-09-29T07:51:00Z">
                <w:rPr>
                  <w:rFonts w:ascii="Cambria Math" w:eastAsiaTheme="minorEastAsia" w:hAnsi="Cambria Math"/>
                  <w:i/>
                </w:rPr>
              </w:ins>
            </m:ctrlPr>
          </m:dPr>
          <m:e>
            <m:r>
              <w:ins w:id="680" w:author="Amr Odeh" w:date="2024-09-29T17:51:00Z" w16du:dateUtc="2024-09-29T07:51:00Z">
                <w:rPr>
                  <w:rFonts w:ascii="Cambria Math" w:eastAsiaTheme="minorEastAsia" w:hAnsi="Cambria Math"/>
                </w:rPr>
                <m:t>θ</m:t>
              </w:ins>
            </m:r>
          </m:e>
        </m:d>
      </m:oMath>
      <w:ins w:id="681" w:author="Amr Odeh" w:date="2024-09-29T17:51:00Z" w16du:dateUtc="2024-09-29T07:51:00Z">
        <w:r>
          <w:rPr>
            <w:rFonts w:eastAsiaTheme="minorEastAsia"/>
          </w:rPr>
          <w:t xml:space="preserve"> for the standard</w:t>
        </w:r>
      </w:ins>
    </w:p>
    <w:p w14:paraId="12218317" w14:textId="77777777" w:rsidR="002C7D01" w:rsidRPr="00835B3E" w:rsidRDefault="002C7D01">
      <w:pPr>
        <w:pStyle w:val="ListParagraph"/>
        <w:ind w:left="1440"/>
        <w:rPr>
          <w:ins w:id="682" w:author="Amr Odeh" w:date="2024-09-29T17:51:00Z" w16du:dateUtc="2024-09-29T07:51:00Z"/>
          <w:rPrChange w:id="683" w:author="Amr Odeh" w:date="2024-09-29T17:51:00Z" w16du:dateUtc="2024-09-29T07:51:00Z">
            <w:rPr>
              <w:ins w:id="684" w:author="Amr Odeh" w:date="2024-09-29T17:51:00Z" w16du:dateUtc="2024-09-29T07:51:00Z"/>
              <w:rFonts w:eastAsiaTheme="minorEastAsia"/>
            </w:rPr>
          </w:rPrChange>
        </w:rPr>
        <w:pPrChange w:id="685" w:author="Amr Odeh" w:date="2024-09-29T17:54:00Z" w16du:dateUtc="2024-09-29T07:54:00Z">
          <w:pPr>
            <w:pStyle w:val="ListParagraph"/>
            <w:numPr>
              <w:ilvl w:val="1"/>
              <w:numId w:val="8"/>
            </w:numPr>
            <w:ind w:left="1440" w:hanging="360"/>
          </w:pPr>
        </w:pPrChange>
      </w:pPr>
    </w:p>
    <w:p w14:paraId="670B8569" w14:textId="4627367D" w:rsidR="00835B3E" w:rsidRPr="00835B3E" w:rsidRDefault="00835B3E" w:rsidP="00835B3E">
      <w:pPr>
        <w:pStyle w:val="ListParagraph"/>
        <w:numPr>
          <w:ilvl w:val="0"/>
          <w:numId w:val="8"/>
        </w:numPr>
        <w:rPr>
          <w:ins w:id="686" w:author="Amr Odeh" w:date="2024-09-29T17:51:00Z" w16du:dateUtc="2024-09-29T07:51:00Z"/>
          <w:rPrChange w:id="687" w:author="Amr Odeh" w:date="2024-09-29T17:51:00Z" w16du:dateUtc="2024-09-29T07:51:00Z">
            <w:rPr>
              <w:ins w:id="688" w:author="Amr Odeh" w:date="2024-09-29T17:51:00Z" w16du:dateUtc="2024-09-29T07:51:00Z"/>
              <w:rFonts w:eastAsiaTheme="minorEastAsia"/>
            </w:rPr>
          </w:rPrChange>
        </w:rPr>
      </w:pPr>
      <w:ins w:id="689" w:author="Amr Odeh" w:date="2024-09-29T17:51:00Z" w16du:dateUtc="2024-09-29T07:51:00Z">
        <w:r>
          <w:rPr>
            <w:rFonts w:eastAsiaTheme="minorEastAsia"/>
          </w:rPr>
          <w:t xml:space="preserve">Calculate the Detector Constant </w:t>
        </w:r>
      </w:ins>
      <m:oMath>
        <m:sSub>
          <m:sSubPr>
            <m:ctrlPr>
              <w:ins w:id="690" w:author="Amr Odeh" w:date="2024-09-29T17:51:00Z" w16du:dateUtc="2024-09-29T07:51:00Z">
                <w:rPr>
                  <w:rFonts w:ascii="Cambria Math" w:eastAsiaTheme="minorEastAsia" w:hAnsi="Cambria Math"/>
                  <w:i/>
                </w:rPr>
              </w:ins>
            </m:ctrlPr>
          </m:sSubPr>
          <m:e>
            <m:r>
              <w:ins w:id="691" w:author="Amr Odeh" w:date="2024-09-29T17:51:00Z" w16du:dateUtc="2024-09-29T07:51:00Z">
                <w:rPr>
                  <w:rFonts w:ascii="Cambria Math" w:eastAsiaTheme="minorEastAsia" w:hAnsi="Cambria Math"/>
                </w:rPr>
                <m:t>K</m:t>
              </w:ins>
            </m:r>
          </m:e>
          <m:sub>
            <m:r>
              <w:ins w:id="692" w:author="Amr Odeh" w:date="2024-09-29T17:51:00Z" w16du:dateUtc="2024-09-29T07:51:00Z">
                <w:rPr>
                  <w:rFonts w:ascii="Cambria Math" w:eastAsiaTheme="minorEastAsia" w:hAnsi="Cambria Math"/>
                </w:rPr>
                <m:t>detector</m:t>
              </w:ins>
            </m:r>
          </m:sub>
        </m:sSub>
      </m:oMath>
      <w:ins w:id="693" w:author="Amr Odeh" w:date="2024-09-29T17:51:00Z" w16du:dateUtc="2024-09-29T07:51:00Z">
        <w:r>
          <w:rPr>
            <w:rFonts w:eastAsiaTheme="minorEastAsia"/>
          </w:rPr>
          <w:t>:</w:t>
        </w:r>
      </w:ins>
    </w:p>
    <w:p w14:paraId="4D3F7AC5" w14:textId="2AF2C37C" w:rsidR="00835B3E" w:rsidRPr="002C7D01" w:rsidRDefault="00000000" w:rsidP="00835B3E">
      <w:pPr>
        <w:pStyle w:val="ListParagraph"/>
        <w:rPr>
          <w:ins w:id="694" w:author="Amr Odeh" w:date="2024-09-29T17:54:00Z" w16du:dateUtc="2024-09-29T07:54:00Z"/>
          <w:rFonts w:eastAsiaTheme="minorEastAsia"/>
        </w:rPr>
      </w:pPr>
      <m:oMathPara>
        <m:oMath>
          <m:sSub>
            <m:sSubPr>
              <m:ctrlPr>
                <w:ins w:id="695" w:author="Amr Odeh" w:date="2024-09-29T17:51:00Z" w16du:dateUtc="2024-09-29T07:51:00Z">
                  <w:rPr>
                    <w:rFonts w:ascii="Cambria Math" w:hAnsi="Cambria Math"/>
                    <w:i/>
                  </w:rPr>
                </w:ins>
              </m:ctrlPr>
            </m:sSubPr>
            <m:e>
              <m:r>
                <w:ins w:id="696" w:author="Amr Odeh" w:date="2024-09-29T17:51:00Z" w16du:dateUtc="2024-09-29T07:51:00Z">
                  <w:rPr>
                    <w:rFonts w:ascii="Cambria Math" w:hAnsi="Cambria Math"/>
                  </w:rPr>
                  <m:t>K</m:t>
                </w:ins>
              </m:r>
            </m:e>
            <m:sub>
              <m:r>
                <w:ins w:id="697" w:author="Amr Odeh" w:date="2024-09-29T17:51:00Z" w16du:dateUtc="2024-09-29T07:51:00Z">
                  <w:rPr>
                    <w:rFonts w:ascii="Cambria Math" w:hAnsi="Cambria Math"/>
                  </w:rPr>
                  <m:t>detector</m:t>
                </w:ins>
              </m:r>
            </m:sub>
          </m:sSub>
          <m:r>
            <w:ins w:id="698" w:author="Amr Odeh" w:date="2024-09-29T17:51:00Z" w16du:dateUtc="2024-09-29T07:51:00Z">
              <w:rPr>
                <w:rFonts w:ascii="Cambria Math" w:hAnsi="Cambria Math"/>
              </w:rPr>
              <m:t>=</m:t>
            </w:ins>
          </m:r>
          <m:f>
            <m:fPr>
              <m:ctrlPr>
                <w:ins w:id="699" w:author="Amr Odeh" w:date="2024-09-29T17:51:00Z" w16du:dateUtc="2024-09-29T07:51:00Z">
                  <w:rPr>
                    <w:rFonts w:ascii="Cambria Math" w:hAnsi="Cambria Math"/>
                    <w:i/>
                  </w:rPr>
                </w:ins>
              </m:ctrlPr>
            </m:fPr>
            <m:num>
              <m:sSub>
                <m:sSubPr>
                  <m:ctrlPr>
                    <w:ins w:id="700" w:author="Amr Odeh" w:date="2024-09-29T17:51:00Z" w16du:dateUtc="2024-09-29T07:51:00Z">
                      <w:rPr>
                        <w:rFonts w:ascii="Cambria Math" w:hAnsi="Cambria Math"/>
                        <w:i/>
                      </w:rPr>
                    </w:ins>
                  </m:ctrlPr>
                </m:sSubPr>
                <m:e>
                  <m:r>
                    <w:ins w:id="701" w:author="Amr Odeh" w:date="2024-09-29T17:51:00Z" w16du:dateUtc="2024-09-29T07:51:00Z">
                      <w:rPr>
                        <w:rFonts w:ascii="Cambria Math" w:hAnsi="Cambria Math"/>
                      </w:rPr>
                      <m:t>R</m:t>
                    </w:ins>
                  </m:r>
                </m:e>
                <m:sub>
                  <m:r>
                    <w:ins w:id="702" w:author="Amr Odeh" w:date="2024-09-29T17:51:00Z" w16du:dateUtc="2024-09-29T07:51:00Z">
                      <w:rPr>
                        <w:rFonts w:ascii="Cambria Math" w:hAnsi="Cambria Math"/>
                      </w:rPr>
                      <m:t>std</m:t>
                    </w:ins>
                  </m:r>
                </m:sub>
              </m:sSub>
              <m:d>
                <m:dPr>
                  <m:ctrlPr>
                    <w:ins w:id="703" w:author="Amr Odeh" w:date="2024-09-29T17:51:00Z" w16du:dateUtc="2024-09-29T07:51:00Z">
                      <w:rPr>
                        <w:rFonts w:ascii="Cambria Math" w:hAnsi="Cambria Math"/>
                        <w:i/>
                      </w:rPr>
                    </w:ins>
                  </m:ctrlPr>
                </m:dPr>
                <m:e>
                  <m:r>
                    <w:ins w:id="704" w:author="Amr Odeh" w:date="2024-09-29T17:51:00Z" w16du:dateUtc="2024-09-29T07:51:00Z">
                      <w:rPr>
                        <w:rFonts w:ascii="Cambria Math" w:hAnsi="Cambria Math"/>
                      </w:rPr>
                      <m:t>θ</m:t>
                    </w:ins>
                  </m:r>
                </m:e>
              </m:d>
            </m:num>
            <m:den>
              <m:sSub>
                <m:sSubPr>
                  <m:ctrlPr>
                    <w:ins w:id="705" w:author="Amr Odeh" w:date="2024-09-29T17:51:00Z" w16du:dateUtc="2024-09-29T07:51:00Z">
                      <w:rPr>
                        <w:rFonts w:ascii="Cambria Math" w:hAnsi="Cambria Math"/>
                        <w:i/>
                      </w:rPr>
                    </w:ins>
                  </m:ctrlPr>
                </m:sSubPr>
                <m:e>
                  <m:r>
                    <w:ins w:id="706" w:author="Amr Odeh" w:date="2024-09-29T17:51:00Z" w16du:dateUtc="2024-09-29T07:51:00Z">
                      <w:rPr>
                        <w:rFonts w:ascii="Cambria Math" w:hAnsi="Cambria Math"/>
                      </w:rPr>
                      <m:t>V</m:t>
                    </w:ins>
                  </m:r>
                </m:e>
                <m:sub>
                  <m:r>
                    <w:ins w:id="707" w:author="Amr Odeh" w:date="2024-09-29T17:51:00Z" w16du:dateUtc="2024-09-29T07:51:00Z">
                      <w:rPr>
                        <w:rFonts w:ascii="Cambria Math" w:hAnsi="Cambria Math"/>
                      </w:rPr>
                      <m:t>std</m:t>
                    </w:ins>
                  </m:r>
                </m:sub>
              </m:sSub>
              <m:d>
                <m:dPr>
                  <m:ctrlPr>
                    <w:ins w:id="708" w:author="Amr Odeh" w:date="2024-09-29T17:51:00Z" w16du:dateUtc="2024-09-29T07:51:00Z">
                      <w:rPr>
                        <w:rFonts w:ascii="Cambria Math" w:hAnsi="Cambria Math"/>
                        <w:i/>
                      </w:rPr>
                    </w:ins>
                  </m:ctrlPr>
                </m:dPr>
                <m:e>
                  <m:r>
                    <w:ins w:id="709" w:author="Amr Odeh" w:date="2024-09-29T17:51:00Z" w16du:dateUtc="2024-09-29T07:51:00Z">
                      <w:rPr>
                        <w:rFonts w:ascii="Cambria Math" w:hAnsi="Cambria Math"/>
                      </w:rPr>
                      <m:t>θ</m:t>
                    </w:ins>
                  </m:r>
                </m:e>
              </m:d>
            </m:den>
          </m:f>
        </m:oMath>
      </m:oMathPara>
    </w:p>
    <w:p w14:paraId="14C138E6" w14:textId="77777777" w:rsidR="002C7D01" w:rsidRPr="00835B3E" w:rsidRDefault="002C7D01" w:rsidP="00835B3E">
      <w:pPr>
        <w:pStyle w:val="ListParagraph"/>
        <w:rPr>
          <w:ins w:id="710" w:author="Amr Odeh" w:date="2024-09-29T17:51:00Z" w16du:dateUtc="2024-09-29T07:51:00Z"/>
          <w:rFonts w:eastAsiaTheme="minorEastAsia"/>
        </w:rPr>
      </w:pPr>
    </w:p>
    <w:p w14:paraId="772FCA08" w14:textId="1A8CC362" w:rsidR="00835B3E" w:rsidRDefault="00835B3E" w:rsidP="00835B3E">
      <w:pPr>
        <w:pStyle w:val="ListParagraph"/>
        <w:numPr>
          <w:ilvl w:val="0"/>
          <w:numId w:val="8"/>
        </w:numPr>
        <w:rPr>
          <w:ins w:id="711" w:author="Amr Odeh" w:date="2024-09-29T17:52:00Z" w16du:dateUtc="2024-09-29T07:52:00Z"/>
        </w:rPr>
      </w:pPr>
      <w:ins w:id="712" w:author="Amr Odeh" w:date="2024-09-29T17:51:00Z" w16du:dateUtc="2024-09-29T07:51:00Z">
        <w:r>
          <w:t>Co</w:t>
        </w:r>
      </w:ins>
      <w:ins w:id="713" w:author="Amr Odeh" w:date="2024-09-29T17:52:00Z" w16du:dateUtc="2024-09-29T07:52:00Z">
        <w:r>
          <w:t>mpute Sample Rayleigh Ratios:</w:t>
        </w:r>
      </w:ins>
    </w:p>
    <w:p w14:paraId="4DC20722" w14:textId="786D1838" w:rsidR="00835B3E" w:rsidRPr="002C7D01" w:rsidRDefault="00835B3E" w:rsidP="00835B3E">
      <w:pPr>
        <w:pStyle w:val="ListParagraph"/>
        <w:rPr>
          <w:ins w:id="714" w:author="Amr Odeh" w:date="2024-09-29T17:54:00Z" w16du:dateUtc="2024-09-29T07:54:00Z"/>
          <w:rFonts w:eastAsiaTheme="minorEastAsia"/>
        </w:rPr>
      </w:pPr>
      <m:oMathPara>
        <m:oMath>
          <m:r>
            <w:ins w:id="715" w:author="Amr Odeh" w:date="2024-09-29T17:52:00Z" w16du:dateUtc="2024-09-29T07:52:00Z">
              <w:rPr>
                <w:rFonts w:ascii="Cambria Math" w:hAnsi="Cambria Math"/>
              </w:rPr>
              <m:t>R</m:t>
            </w:ins>
          </m:r>
          <m:d>
            <m:dPr>
              <m:ctrlPr>
                <w:ins w:id="716" w:author="Amr Odeh" w:date="2024-09-29T17:52:00Z" w16du:dateUtc="2024-09-29T07:52:00Z">
                  <w:rPr>
                    <w:rFonts w:ascii="Cambria Math" w:hAnsi="Cambria Math"/>
                    <w:i/>
                  </w:rPr>
                </w:ins>
              </m:ctrlPr>
            </m:dPr>
            <m:e>
              <m:r>
                <w:ins w:id="717" w:author="Amr Odeh" w:date="2024-09-29T17:52:00Z" w16du:dateUtc="2024-09-29T07:52:00Z">
                  <w:rPr>
                    <w:rFonts w:ascii="Cambria Math" w:hAnsi="Cambria Math"/>
                  </w:rPr>
                  <m:t>θ</m:t>
                </w:ins>
              </m:r>
            </m:e>
          </m:d>
          <m:r>
            <w:ins w:id="718" w:author="Amr Odeh" w:date="2024-09-29T17:52:00Z" w16du:dateUtc="2024-09-29T07:52:00Z">
              <w:rPr>
                <w:rFonts w:ascii="Cambria Math" w:hAnsi="Cambria Math"/>
              </w:rPr>
              <m:t>=</m:t>
            </w:ins>
          </m:r>
          <m:sSub>
            <m:sSubPr>
              <m:ctrlPr>
                <w:ins w:id="719" w:author="Amr Odeh" w:date="2024-09-29T17:52:00Z" w16du:dateUtc="2024-09-29T07:52:00Z">
                  <w:rPr>
                    <w:rFonts w:ascii="Cambria Math" w:hAnsi="Cambria Math"/>
                    <w:i/>
                  </w:rPr>
                </w:ins>
              </m:ctrlPr>
            </m:sSubPr>
            <m:e>
              <m:r>
                <w:ins w:id="720" w:author="Amr Odeh" w:date="2024-09-29T17:52:00Z" w16du:dateUtc="2024-09-29T07:52:00Z">
                  <w:rPr>
                    <w:rFonts w:ascii="Cambria Math" w:hAnsi="Cambria Math"/>
                  </w:rPr>
                  <m:t>K</m:t>
                </w:ins>
              </m:r>
            </m:e>
            <m:sub>
              <m:r>
                <w:ins w:id="721" w:author="Amr Odeh" w:date="2024-09-29T17:52:00Z" w16du:dateUtc="2024-09-29T07:52:00Z">
                  <w:rPr>
                    <w:rFonts w:ascii="Cambria Math" w:hAnsi="Cambria Math"/>
                  </w:rPr>
                  <m:t>detector</m:t>
                </w:ins>
              </m:r>
            </m:sub>
          </m:sSub>
          <m:r>
            <w:ins w:id="722" w:author="Amr Odeh" w:date="2024-09-29T17:52:00Z" w16du:dateUtc="2024-09-29T07:52:00Z">
              <w:rPr>
                <w:rFonts w:ascii="Cambria Math" w:hAnsi="Cambria Math"/>
              </w:rPr>
              <m:t>×</m:t>
            </w:ins>
          </m:r>
          <m:sSub>
            <m:sSubPr>
              <m:ctrlPr>
                <w:ins w:id="723" w:author="Amr Odeh" w:date="2024-09-29T17:52:00Z" w16du:dateUtc="2024-09-29T07:52:00Z">
                  <w:rPr>
                    <w:rFonts w:ascii="Cambria Math" w:hAnsi="Cambria Math"/>
                    <w:i/>
                  </w:rPr>
                </w:ins>
              </m:ctrlPr>
            </m:sSubPr>
            <m:e>
              <m:r>
                <w:ins w:id="724" w:author="Amr Odeh" w:date="2024-09-29T17:52:00Z" w16du:dateUtc="2024-09-29T07:52:00Z">
                  <w:rPr>
                    <w:rFonts w:ascii="Cambria Math" w:hAnsi="Cambria Math"/>
                  </w:rPr>
                  <m:t>V</m:t>
                </w:ins>
              </m:r>
            </m:e>
            <m:sub>
              <m:r>
                <w:ins w:id="725" w:author="Amr Odeh" w:date="2024-09-29T17:52:00Z" w16du:dateUtc="2024-09-29T07:52:00Z">
                  <w:rPr>
                    <w:rFonts w:ascii="Cambria Math" w:hAnsi="Cambria Math"/>
                  </w:rPr>
                  <m:t>sample</m:t>
                </w:ins>
              </m:r>
            </m:sub>
          </m:sSub>
          <m:d>
            <m:dPr>
              <m:ctrlPr>
                <w:ins w:id="726" w:author="Amr Odeh" w:date="2024-09-29T17:52:00Z" w16du:dateUtc="2024-09-29T07:52:00Z">
                  <w:rPr>
                    <w:rFonts w:ascii="Cambria Math" w:hAnsi="Cambria Math"/>
                    <w:i/>
                  </w:rPr>
                </w:ins>
              </m:ctrlPr>
            </m:dPr>
            <m:e>
              <m:r>
                <w:ins w:id="727" w:author="Amr Odeh" w:date="2024-09-29T17:52:00Z" w16du:dateUtc="2024-09-29T07:52:00Z">
                  <w:rPr>
                    <w:rFonts w:ascii="Cambria Math" w:hAnsi="Cambria Math"/>
                  </w:rPr>
                  <m:t>θ</m:t>
                </w:ins>
              </m:r>
            </m:e>
          </m:d>
        </m:oMath>
      </m:oMathPara>
    </w:p>
    <w:p w14:paraId="174998B8" w14:textId="77777777" w:rsidR="002C7D01" w:rsidRPr="00835B3E" w:rsidRDefault="002C7D01" w:rsidP="00835B3E">
      <w:pPr>
        <w:pStyle w:val="ListParagraph"/>
        <w:rPr>
          <w:ins w:id="728" w:author="Amr Odeh" w:date="2024-09-29T17:52:00Z" w16du:dateUtc="2024-09-29T07:52:00Z"/>
          <w:rFonts w:eastAsiaTheme="minorEastAsia"/>
        </w:rPr>
      </w:pPr>
    </w:p>
    <w:p w14:paraId="1A9E7909" w14:textId="5BE5893C" w:rsidR="00835B3E" w:rsidRPr="00835B3E" w:rsidRDefault="00835B3E" w:rsidP="00835B3E">
      <w:pPr>
        <w:pStyle w:val="ListParagraph"/>
        <w:numPr>
          <w:ilvl w:val="0"/>
          <w:numId w:val="8"/>
        </w:numPr>
        <w:rPr>
          <w:ins w:id="729" w:author="Amr Odeh" w:date="2024-09-29T17:52:00Z" w16du:dateUtc="2024-09-29T07:52:00Z"/>
          <w:rPrChange w:id="730" w:author="Amr Odeh" w:date="2024-09-29T17:52:00Z" w16du:dateUtc="2024-09-29T07:52:00Z">
            <w:rPr>
              <w:ins w:id="731" w:author="Amr Odeh" w:date="2024-09-29T17:52:00Z" w16du:dateUtc="2024-09-29T07:52:00Z"/>
              <w:rFonts w:eastAsiaTheme="minorEastAsia"/>
            </w:rPr>
          </w:rPrChange>
        </w:rPr>
      </w:pPr>
      <w:ins w:id="732" w:author="Amr Odeh" w:date="2024-09-29T17:52:00Z" w16du:dateUtc="2024-09-29T07:52:00Z">
        <w:r>
          <w:rPr>
            <w:rFonts w:eastAsiaTheme="minorEastAsia"/>
          </w:rPr>
          <w:t xml:space="preserve">Determine Sample Concentration </w:t>
        </w:r>
      </w:ins>
      <m:oMath>
        <m:r>
          <w:ins w:id="733" w:author="Amr Odeh" w:date="2024-09-29T17:52:00Z" w16du:dateUtc="2024-09-29T07:52:00Z">
            <w:rPr>
              <w:rFonts w:ascii="Cambria Math" w:eastAsiaTheme="minorEastAsia" w:hAnsi="Cambria Math"/>
            </w:rPr>
            <m:t>c</m:t>
          </w:ins>
        </m:r>
      </m:oMath>
      <w:ins w:id="734" w:author="Amr Odeh" w:date="2024-09-29T17:52:00Z" w16du:dateUtc="2024-09-29T07:52:00Z">
        <w:r>
          <w:rPr>
            <w:rFonts w:eastAsiaTheme="minorEastAsia"/>
          </w:rPr>
          <w:t>:</w:t>
        </w:r>
      </w:ins>
    </w:p>
    <w:p w14:paraId="5BC538A8" w14:textId="09EF7FCE" w:rsidR="00835B3E" w:rsidRPr="00835B3E" w:rsidRDefault="00835B3E" w:rsidP="00835B3E">
      <w:pPr>
        <w:pStyle w:val="ListParagraph"/>
        <w:rPr>
          <w:ins w:id="735" w:author="Amr Odeh" w:date="2024-09-29T17:53:00Z" w16du:dateUtc="2024-09-29T07:53:00Z"/>
          <w:rFonts w:eastAsiaTheme="minorEastAsia"/>
        </w:rPr>
      </w:pPr>
      <m:oMathPara>
        <m:oMath>
          <m:r>
            <w:ins w:id="736" w:author="Amr Odeh" w:date="2024-09-29T17:52:00Z" w16du:dateUtc="2024-09-29T07:52:00Z">
              <w:rPr>
                <w:rFonts w:ascii="Cambria Math" w:hAnsi="Cambria Math"/>
              </w:rPr>
              <m:t>A=ϵcl⟹c=</m:t>
            </w:ins>
          </m:r>
          <m:f>
            <m:fPr>
              <m:ctrlPr>
                <w:ins w:id="737" w:author="Amr Odeh" w:date="2024-09-29T17:52:00Z" w16du:dateUtc="2024-09-29T07:52:00Z">
                  <w:rPr>
                    <w:rFonts w:ascii="Cambria Math" w:hAnsi="Cambria Math"/>
                    <w:i/>
                  </w:rPr>
                </w:ins>
              </m:ctrlPr>
            </m:fPr>
            <m:num>
              <m:r>
                <w:ins w:id="738" w:author="Amr Odeh" w:date="2024-09-29T17:52:00Z" w16du:dateUtc="2024-09-29T07:52:00Z">
                  <w:rPr>
                    <w:rFonts w:ascii="Cambria Math" w:hAnsi="Cambria Math"/>
                  </w:rPr>
                  <m:t>A</m:t>
                </w:ins>
              </m:r>
            </m:num>
            <m:den>
              <m:r>
                <w:ins w:id="739" w:author="Amr Odeh" w:date="2024-09-29T17:52:00Z" w16du:dateUtc="2024-09-29T07:52:00Z">
                  <w:rPr>
                    <w:rFonts w:ascii="Cambria Math" w:hAnsi="Cambria Math"/>
                  </w:rPr>
                  <m:t>ϵl</m:t>
                </w:ins>
              </m:r>
            </m:den>
          </m:f>
        </m:oMath>
      </m:oMathPara>
    </w:p>
    <w:p w14:paraId="0105F51D" w14:textId="0081F33E" w:rsidR="00835B3E" w:rsidRDefault="00835B3E" w:rsidP="00835B3E">
      <w:pPr>
        <w:pStyle w:val="ListParagraph"/>
        <w:rPr>
          <w:ins w:id="740" w:author="Amr Odeh" w:date="2024-09-29T17:53:00Z" w16du:dateUtc="2024-09-29T07:53:00Z"/>
          <w:rFonts w:eastAsiaTheme="minorEastAsia"/>
        </w:rPr>
      </w:pPr>
      <w:ins w:id="741" w:author="Amr Odeh" w:date="2024-09-29T17:53:00Z" w16du:dateUtc="2024-09-29T07:53:00Z">
        <w:r>
          <w:rPr>
            <w:rFonts w:eastAsiaTheme="minorEastAsia"/>
          </w:rPr>
          <w:t>Where:</w:t>
        </w:r>
      </w:ins>
    </w:p>
    <w:p w14:paraId="6913394F" w14:textId="0A4EB416" w:rsidR="00835B3E" w:rsidRPr="00835B3E" w:rsidRDefault="00835B3E" w:rsidP="00835B3E">
      <w:pPr>
        <w:pStyle w:val="ListParagraph"/>
        <w:numPr>
          <w:ilvl w:val="1"/>
          <w:numId w:val="5"/>
        </w:numPr>
        <w:rPr>
          <w:ins w:id="742" w:author="Amr Odeh" w:date="2024-09-29T17:53:00Z" w16du:dateUtc="2024-09-29T07:53:00Z"/>
          <w:rPrChange w:id="743" w:author="Amr Odeh" w:date="2024-09-29T17:53:00Z" w16du:dateUtc="2024-09-29T07:53:00Z">
            <w:rPr>
              <w:ins w:id="744" w:author="Amr Odeh" w:date="2024-09-29T17:53:00Z" w16du:dateUtc="2024-09-29T07:53:00Z"/>
              <w:rFonts w:eastAsiaTheme="minorEastAsia"/>
            </w:rPr>
          </w:rPrChange>
        </w:rPr>
      </w:pPr>
      <m:oMath>
        <m:r>
          <w:ins w:id="745" w:author="Amr Odeh" w:date="2024-09-29T17:53:00Z" w16du:dateUtc="2024-09-29T07:53:00Z">
            <w:rPr>
              <w:rFonts w:ascii="Cambria Math" w:hAnsi="Cambria Math"/>
            </w:rPr>
            <m:t>A</m:t>
          </w:ins>
        </m:r>
      </m:oMath>
      <w:ins w:id="746" w:author="Amr Odeh" w:date="2024-09-29T17:53:00Z" w16du:dateUtc="2024-09-29T07:53:00Z">
        <w:r>
          <w:rPr>
            <w:rFonts w:eastAsiaTheme="minorEastAsia"/>
          </w:rPr>
          <w:t xml:space="preserve"> is the absorbance from the UV data.</w:t>
        </w:r>
      </w:ins>
    </w:p>
    <w:p w14:paraId="0C971CD3" w14:textId="4D8F65E5" w:rsidR="00835B3E" w:rsidRPr="00835B3E" w:rsidRDefault="00835B3E" w:rsidP="00835B3E">
      <w:pPr>
        <w:pStyle w:val="ListParagraph"/>
        <w:numPr>
          <w:ilvl w:val="1"/>
          <w:numId w:val="5"/>
        </w:numPr>
        <w:rPr>
          <w:ins w:id="747" w:author="Amr Odeh" w:date="2024-09-29T17:53:00Z" w16du:dateUtc="2024-09-29T07:53:00Z"/>
          <w:rPrChange w:id="748" w:author="Amr Odeh" w:date="2024-09-29T17:53:00Z" w16du:dateUtc="2024-09-29T07:53:00Z">
            <w:rPr>
              <w:ins w:id="749" w:author="Amr Odeh" w:date="2024-09-29T17:53:00Z" w16du:dateUtc="2024-09-29T07:53:00Z"/>
              <w:rFonts w:eastAsiaTheme="minorEastAsia"/>
            </w:rPr>
          </w:rPrChange>
        </w:rPr>
      </w:pPr>
      <m:oMath>
        <m:r>
          <w:ins w:id="750" w:author="Amr Odeh" w:date="2024-09-29T17:53:00Z" w16du:dateUtc="2024-09-29T07:53:00Z">
            <w:rPr>
              <w:rFonts w:ascii="Cambria Math" w:hAnsi="Cambria Math"/>
            </w:rPr>
            <m:t>ϵ</m:t>
          </w:ins>
        </m:r>
      </m:oMath>
      <w:ins w:id="751" w:author="Amr Odeh" w:date="2024-09-29T17:53:00Z" w16du:dateUtc="2024-09-29T07:53:00Z">
        <w:r>
          <w:rPr>
            <w:rFonts w:eastAsiaTheme="minorEastAsia"/>
          </w:rPr>
          <w:t xml:space="preserve"> is the molar extinction coefficient (</w:t>
        </w:r>
      </w:ins>
      <m:oMath>
        <m:r>
          <w:ins w:id="752" w:author="Amr Odeh" w:date="2024-09-29T17:53:00Z" w16du:dateUtc="2024-09-29T07:53:00Z">
            <w:rPr>
              <w:rFonts w:ascii="Cambria Math" w:eastAsiaTheme="minorEastAsia" w:hAnsi="Cambria Math"/>
            </w:rPr>
            <m:t>L</m:t>
          </w:ins>
        </m:r>
        <m:r>
          <w:del w:id="753" w:author="Amr Odeh" w:date="2024-09-29T17:53:00Z" w16du:dateUtc="2024-09-29T07:53:00Z">
            <w:rPr>
              <w:rFonts w:ascii="Cambria Math" w:eastAsiaTheme="minorEastAsia" w:hAnsi="Cambria Math"/>
            </w:rPr>
            <m:t> </m:t>
          </w:del>
        </m:r>
        <m:r>
          <w:ins w:id="754" w:author="Amr Odeh" w:date="2024-09-29T17:53:00Z" w16du:dateUtc="2024-09-29T07:53:00Z">
            <w:rPr>
              <w:rFonts w:ascii="Cambria Math" w:eastAsiaTheme="minorEastAsia" w:hAnsi="Cambria Math"/>
            </w:rPr>
            <m:t>⋅mo</m:t>
          </w:ins>
        </m:r>
        <m:sSup>
          <m:sSupPr>
            <m:ctrlPr>
              <w:ins w:id="755" w:author="Amr Odeh" w:date="2024-09-29T17:53:00Z" w16du:dateUtc="2024-09-29T07:53:00Z">
                <w:rPr>
                  <w:rFonts w:ascii="Cambria Math" w:eastAsiaTheme="minorEastAsia" w:hAnsi="Cambria Math"/>
                  <w:i/>
                </w:rPr>
              </w:ins>
            </m:ctrlPr>
          </m:sSupPr>
          <m:e>
            <m:r>
              <w:ins w:id="756" w:author="Amr Odeh" w:date="2024-09-29T17:53:00Z" w16du:dateUtc="2024-09-29T07:53:00Z">
                <w:rPr>
                  <w:rFonts w:ascii="Cambria Math" w:eastAsiaTheme="minorEastAsia" w:hAnsi="Cambria Math"/>
                </w:rPr>
                <m:t>l</m:t>
              </w:ins>
            </m:r>
          </m:e>
          <m:sup>
            <m:r>
              <w:ins w:id="757" w:author="Amr Odeh" w:date="2024-09-29T17:53:00Z" w16du:dateUtc="2024-09-29T07:53:00Z">
                <w:rPr>
                  <w:rFonts w:ascii="Cambria Math" w:eastAsiaTheme="minorEastAsia" w:hAnsi="Cambria Math"/>
                </w:rPr>
                <m:t>-1</m:t>
              </w:ins>
            </m:r>
          </m:sup>
        </m:sSup>
        <m:r>
          <w:ins w:id="758" w:author="Amr Odeh" w:date="2024-09-29T17:53:00Z" w16du:dateUtc="2024-09-29T07:53:00Z">
            <w:rPr>
              <w:rFonts w:ascii="Cambria Math" w:eastAsiaTheme="minorEastAsia" w:hAnsi="Cambria Math"/>
            </w:rPr>
            <m:t>⋅c</m:t>
          </w:ins>
        </m:r>
        <m:sSup>
          <m:sSupPr>
            <m:ctrlPr>
              <w:ins w:id="759" w:author="Amr Odeh" w:date="2024-09-29T17:53:00Z" w16du:dateUtc="2024-09-29T07:53:00Z">
                <w:rPr>
                  <w:rFonts w:ascii="Cambria Math" w:eastAsiaTheme="minorEastAsia" w:hAnsi="Cambria Math"/>
                  <w:i/>
                </w:rPr>
              </w:ins>
            </m:ctrlPr>
          </m:sSupPr>
          <m:e>
            <m:r>
              <w:ins w:id="760" w:author="Amr Odeh" w:date="2024-09-29T17:53:00Z" w16du:dateUtc="2024-09-29T07:53:00Z">
                <w:rPr>
                  <w:rFonts w:ascii="Cambria Math" w:eastAsiaTheme="minorEastAsia" w:hAnsi="Cambria Math"/>
                </w:rPr>
                <m:t>m</m:t>
              </w:ins>
            </m:r>
          </m:e>
          <m:sup>
            <m:r>
              <w:ins w:id="761" w:author="Amr Odeh" w:date="2024-09-29T17:53:00Z" w16du:dateUtc="2024-09-29T07:53:00Z">
                <w:rPr>
                  <w:rFonts w:ascii="Cambria Math" w:eastAsiaTheme="minorEastAsia" w:hAnsi="Cambria Math"/>
                </w:rPr>
                <m:t>-1</m:t>
              </w:ins>
            </m:r>
          </m:sup>
        </m:sSup>
      </m:oMath>
      <w:ins w:id="762" w:author="Amr Odeh" w:date="2024-09-29T17:53:00Z" w16du:dateUtc="2024-09-29T07:53:00Z">
        <w:r>
          <w:rPr>
            <w:rFonts w:eastAsiaTheme="minorEastAsia"/>
          </w:rPr>
          <w:t>), and</w:t>
        </w:r>
      </w:ins>
    </w:p>
    <w:p w14:paraId="510C85BD" w14:textId="6B079BBD" w:rsidR="00835B3E" w:rsidRPr="002C7D01" w:rsidRDefault="00835B3E" w:rsidP="00835B3E">
      <w:pPr>
        <w:pStyle w:val="ListParagraph"/>
        <w:numPr>
          <w:ilvl w:val="1"/>
          <w:numId w:val="5"/>
        </w:numPr>
        <w:rPr>
          <w:ins w:id="763" w:author="Amr Odeh" w:date="2024-09-29T17:54:00Z" w16du:dateUtc="2024-09-29T07:54:00Z"/>
          <w:rPrChange w:id="764" w:author="Amr Odeh" w:date="2024-09-29T17:54:00Z" w16du:dateUtc="2024-09-29T07:54:00Z">
            <w:rPr>
              <w:ins w:id="765" w:author="Amr Odeh" w:date="2024-09-29T17:54:00Z" w16du:dateUtc="2024-09-29T07:54:00Z"/>
              <w:rFonts w:eastAsiaTheme="minorEastAsia"/>
            </w:rPr>
          </w:rPrChange>
        </w:rPr>
      </w:pPr>
      <m:oMath>
        <m:r>
          <w:ins w:id="766" w:author="Amr Odeh" w:date="2024-09-29T17:53:00Z" w16du:dateUtc="2024-09-29T07:53:00Z">
            <w:rPr>
              <w:rFonts w:ascii="Cambria Math" w:hAnsi="Cambria Math"/>
            </w:rPr>
            <m:t>l</m:t>
          </w:ins>
        </m:r>
      </m:oMath>
      <w:ins w:id="767" w:author="Amr Odeh" w:date="2024-09-29T17:54:00Z" w16du:dateUtc="2024-09-29T07:54:00Z">
        <w:r>
          <w:rPr>
            <w:rFonts w:eastAsiaTheme="minorEastAsia"/>
          </w:rPr>
          <w:t xml:space="preserve"> is the </w:t>
        </w:r>
        <w:r w:rsidR="002C7D01">
          <w:rPr>
            <w:rFonts w:eastAsiaTheme="minorEastAsia"/>
          </w:rPr>
          <w:t xml:space="preserve">machine cell </w:t>
        </w:r>
        <w:r>
          <w:rPr>
            <w:rFonts w:eastAsiaTheme="minorEastAsia"/>
          </w:rPr>
          <w:t>path length</w:t>
        </w:r>
        <w:r w:rsidR="002C7D01">
          <w:rPr>
            <w:rFonts w:eastAsiaTheme="minorEastAsia"/>
          </w:rPr>
          <w:t>, in cm.</w:t>
        </w:r>
      </w:ins>
    </w:p>
    <w:p w14:paraId="589392E2" w14:textId="77777777" w:rsidR="002C7D01" w:rsidRDefault="002C7D01" w:rsidP="002C7D01">
      <w:pPr>
        <w:rPr>
          <w:ins w:id="768" w:author="Amr Odeh" w:date="2024-09-29T17:54:00Z" w16du:dateUtc="2024-09-29T07:54:00Z"/>
        </w:rPr>
      </w:pPr>
    </w:p>
    <w:p w14:paraId="5672BCE5" w14:textId="03C6B8C9" w:rsidR="002C7D01" w:rsidRPr="002C7D01" w:rsidRDefault="002C7D01" w:rsidP="002C7D01">
      <w:pPr>
        <w:pStyle w:val="ListParagraph"/>
        <w:numPr>
          <w:ilvl w:val="0"/>
          <w:numId w:val="8"/>
        </w:numPr>
        <w:rPr>
          <w:ins w:id="769" w:author="Amr Odeh" w:date="2024-09-29T17:54:00Z" w16du:dateUtc="2024-09-29T07:54:00Z"/>
          <w:rPrChange w:id="770" w:author="Amr Odeh" w:date="2024-09-29T17:54:00Z" w16du:dateUtc="2024-09-29T07:54:00Z">
            <w:rPr>
              <w:ins w:id="771" w:author="Amr Odeh" w:date="2024-09-29T17:54:00Z" w16du:dateUtc="2024-09-29T07:54:00Z"/>
              <w:rFonts w:eastAsiaTheme="minorEastAsia"/>
            </w:rPr>
          </w:rPrChange>
        </w:rPr>
      </w:pPr>
      <w:ins w:id="772" w:author="Amr Odeh" w:date="2024-09-29T17:54:00Z" w16du:dateUtc="2024-09-29T07:54:00Z">
        <w:r>
          <w:t xml:space="preserve">Calculate the Optical Constant </w:t>
        </w:r>
      </w:ins>
      <m:oMath>
        <m:r>
          <w:ins w:id="773" w:author="Amr Odeh" w:date="2024-09-29T17:54:00Z" w16du:dateUtc="2024-09-29T07:54:00Z">
            <w:rPr>
              <w:rFonts w:ascii="Cambria Math" w:hAnsi="Cambria Math"/>
            </w:rPr>
            <m:t>K</m:t>
          </w:ins>
        </m:r>
      </m:oMath>
      <w:ins w:id="774" w:author="Amr Odeh" w:date="2024-09-29T17:54:00Z" w16du:dateUtc="2024-09-29T07:54:00Z">
        <w:r>
          <w:rPr>
            <w:rFonts w:eastAsiaTheme="minorEastAsia"/>
          </w:rPr>
          <w:t>:</w:t>
        </w:r>
      </w:ins>
    </w:p>
    <w:p w14:paraId="468BC602" w14:textId="569CDD82" w:rsidR="002C7D01" w:rsidRPr="00232FC0" w:rsidRDefault="002C7D01" w:rsidP="00232FC0">
      <w:pPr>
        <w:pStyle w:val="ListParagraph"/>
        <w:rPr>
          <w:ins w:id="775" w:author="Amr Odeh" w:date="2024-09-29T17:55:00Z" w16du:dateUtc="2024-09-29T07:55:00Z"/>
          <w:rFonts w:eastAsiaTheme="minorEastAsia"/>
          <w:rPrChange w:id="776" w:author="Amr Odeh" w:date="2024-10-09T15:58:00Z" w16du:dateUtc="2024-10-09T04:58:00Z">
            <w:rPr>
              <w:ins w:id="777" w:author="Amr Odeh" w:date="2024-09-29T17:55:00Z" w16du:dateUtc="2024-09-29T07:55:00Z"/>
            </w:rPr>
          </w:rPrChange>
        </w:rPr>
      </w:pPr>
      <m:oMathPara>
        <m:oMath>
          <m:r>
            <w:ins w:id="778" w:author="Amr Odeh" w:date="2024-09-29T17:54:00Z" w16du:dateUtc="2024-09-29T07:54:00Z">
              <w:rPr>
                <w:rFonts w:ascii="Cambria Math" w:hAnsi="Cambria Math"/>
              </w:rPr>
              <m:t>K=</m:t>
            </w:ins>
          </m:r>
          <m:f>
            <m:fPr>
              <m:ctrlPr>
                <w:ins w:id="779" w:author="Amr Odeh" w:date="2024-09-29T17:55:00Z" w16du:dateUtc="2024-09-29T07:55:00Z">
                  <w:rPr>
                    <w:rFonts w:ascii="Cambria Math" w:hAnsi="Cambria Math"/>
                    <w:i/>
                  </w:rPr>
                </w:ins>
              </m:ctrlPr>
            </m:fPr>
            <m:num>
              <m:r>
                <w:ins w:id="780" w:author="Amr Odeh" w:date="2024-09-29T17:55:00Z" w16du:dateUtc="2024-09-29T07:55:00Z">
                  <w:rPr>
                    <w:rFonts w:ascii="Cambria Math" w:hAnsi="Cambria Math"/>
                  </w:rPr>
                  <m:t>4</m:t>
                </w:ins>
              </m:r>
              <m:sSup>
                <m:sSupPr>
                  <m:ctrlPr>
                    <w:ins w:id="781" w:author="Amr Odeh" w:date="2024-09-29T17:55:00Z" w16du:dateUtc="2024-09-29T07:55:00Z">
                      <w:rPr>
                        <w:rFonts w:ascii="Cambria Math" w:hAnsi="Cambria Math"/>
                        <w:i/>
                      </w:rPr>
                    </w:ins>
                  </m:ctrlPr>
                </m:sSupPr>
                <m:e>
                  <m:r>
                    <w:ins w:id="782" w:author="Amr Odeh" w:date="2024-09-29T17:55:00Z" w16du:dateUtc="2024-09-29T07:55:00Z">
                      <w:rPr>
                        <w:rFonts w:ascii="Cambria Math" w:hAnsi="Cambria Math"/>
                      </w:rPr>
                      <m:t>π</m:t>
                    </w:ins>
                  </m:r>
                </m:e>
                <m:sup>
                  <m:r>
                    <w:ins w:id="783" w:author="Amr Odeh" w:date="2024-09-29T17:55:00Z" w16du:dateUtc="2024-09-29T07:55:00Z">
                      <w:rPr>
                        <w:rFonts w:ascii="Cambria Math" w:hAnsi="Cambria Math"/>
                      </w:rPr>
                      <m:t>2</m:t>
                    </w:ins>
                  </m:r>
                </m:sup>
              </m:sSup>
              <m:sSup>
                <m:sSupPr>
                  <m:ctrlPr>
                    <w:ins w:id="784" w:author="Amr Odeh" w:date="2024-09-29T17:55:00Z" w16du:dateUtc="2024-09-29T07:55:00Z">
                      <w:rPr>
                        <w:rFonts w:ascii="Cambria Math" w:hAnsi="Cambria Math"/>
                        <w:i/>
                      </w:rPr>
                    </w:ins>
                  </m:ctrlPr>
                </m:sSupPr>
                <m:e>
                  <m:r>
                    <w:ins w:id="785" w:author="Amr Odeh" w:date="2024-09-29T17:55:00Z" w16du:dateUtc="2024-09-29T07:55:00Z">
                      <w:rPr>
                        <w:rFonts w:ascii="Cambria Math" w:hAnsi="Cambria Math"/>
                      </w:rPr>
                      <m:t>n</m:t>
                    </w:ins>
                  </m:r>
                </m:e>
                <m:sup>
                  <m:r>
                    <w:ins w:id="786" w:author="Amr Odeh" w:date="2024-09-29T17:55:00Z" w16du:dateUtc="2024-09-29T07:55:00Z">
                      <w:rPr>
                        <w:rFonts w:ascii="Cambria Math" w:hAnsi="Cambria Math"/>
                      </w:rPr>
                      <m:t>2</m:t>
                    </w:ins>
                  </m:r>
                </m:sup>
              </m:sSup>
              <m:sSup>
                <m:sSupPr>
                  <m:ctrlPr>
                    <w:ins w:id="787" w:author="Amr Odeh" w:date="2024-09-29T17:55:00Z" w16du:dateUtc="2024-09-29T07:55:00Z">
                      <w:rPr>
                        <w:rFonts w:ascii="Cambria Math" w:hAnsi="Cambria Math"/>
                        <w:i/>
                      </w:rPr>
                    </w:ins>
                  </m:ctrlPr>
                </m:sSupPr>
                <m:e>
                  <m:d>
                    <m:dPr>
                      <m:ctrlPr>
                        <w:ins w:id="788" w:author="Amr Odeh" w:date="2024-09-29T17:55:00Z" w16du:dateUtc="2024-09-29T07:55:00Z">
                          <w:rPr>
                            <w:rFonts w:ascii="Cambria Math" w:hAnsi="Cambria Math"/>
                            <w:i/>
                          </w:rPr>
                        </w:ins>
                      </m:ctrlPr>
                    </m:dPr>
                    <m:e>
                      <m:f>
                        <m:fPr>
                          <m:ctrlPr>
                            <w:ins w:id="789" w:author="Amr Odeh" w:date="2024-09-29T17:55:00Z" w16du:dateUtc="2024-09-29T07:55:00Z">
                              <w:rPr>
                                <w:rFonts w:ascii="Cambria Math" w:hAnsi="Cambria Math"/>
                                <w:i/>
                              </w:rPr>
                            </w:ins>
                          </m:ctrlPr>
                        </m:fPr>
                        <m:num>
                          <m:r>
                            <w:ins w:id="790" w:author="Amr Odeh" w:date="2024-09-29T17:55:00Z" w16du:dateUtc="2024-09-29T07:55:00Z">
                              <w:rPr>
                                <w:rFonts w:ascii="Cambria Math" w:hAnsi="Cambria Math"/>
                              </w:rPr>
                              <m:t>dn</m:t>
                            </w:ins>
                          </m:r>
                        </m:num>
                        <m:den>
                          <m:r>
                            <w:ins w:id="791" w:author="Amr Odeh" w:date="2024-09-29T17:55:00Z" w16du:dateUtc="2024-09-29T07:55:00Z">
                              <w:rPr>
                                <w:rFonts w:ascii="Cambria Math" w:hAnsi="Cambria Math"/>
                              </w:rPr>
                              <m:t>dc</m:t>
                            </w:ins>
                          </m:r>
                        </m:den>
                      </m:f>
                    </m:e>
                  </m:d>
                </m:e>
                <m:sup>
                  <m:r>
                    <w:ins w:id="792" w:author="Amr Odeh" w:date="2024-09-29T17:55:00Z" w16du:dateUtc="2024-09-29T07:55:00Z">
                      <w:rPr>
                        <w:rFonts w:ascii="Cambria Math" w:hAnsi="Cambria Math"/>
                      </w:rPr>
                      <m:t>2</m:t>
                    </w:ins>
                  </m:r>
                </m:sup>
              </m:sSup>
            </m:num>
            <m:den>
              <m:sSub>
                <m:sSubPr>
                  <m:ctrlPr>
                    <w:ins w:id="793" w:author="Amr Odeh" w:date="2024-09-29T17:55:00Z" w16du:dateUtc="2024-09-29T07:55:00Z">
                      <w:rPr>
                        <w:rFonts w:ascii="Cambria Math" w:hAnsi="Cambria Math"/>
                        <w:i/>
                      </w:rPr>
                    </w:ins>
                  </m:ctrlPr>
                </m:sSubPr>
                <m:e>
                  <m:r>
                    <w:ins w:id="794" w:author="Amr Odeh" w:date="2024-09-29T17:55:00Z" w16du:dateUtc="2024-09-29T07:55:00Z">
                      <w:rPr>
                        <w:rFonts w:ascii="Cambria Math" w:hAnsi="Cambria Math"/>
                      </w:rPr>
                      <m:t>N</m:t>
                    </w:ins>
                  </m:r>
                </m:e>
                <m:sub>
                  <m:r>
                    <w:ins w:id="795" w:author="Amr Odeh" w:date="2024-09-29T17:55:00Z" w16du:dateUtc="2024-09-29T07:55:00Z">
                      <w:rPr>
                        <w:rFonts w:ascii="Cambria Math" w:hAnsi="Cambria Math"/>
                      </w:rPr>
                      <m:t>A</m:t>
                    </w:ins>
                  </m:r>
                </m:sub>
              </m:sSub>
              <m:sSup>
                <m:sSupPr>
                  <m:ctrlPr>
                    <w:ins w:id="796" w:author="Amr Odeh" w:date="2024-09-29T17:55:00Z" w16du:dateUtc="2024-09-29T07:55:00Z">
                      <w:rPr>
                        <w:rFonts w:ascii="Cambria Math" w:hAnsi="Cambria Math"/>
                        <w:i/>
                      </w:rPr>
                    </w:ins>
                  </m:ctrlPr>
                </m:sSupPr>
                <m:e>
                  <m:r>
                    <w:ins w:id="797" w:author="Amr Odeh" w:date="2024-09-29T17:55:00Z" w16du:dateUtc="2024-09-29T07:55:00Z">
                      <w:rPr>
                        <w:rFonts w:ascii="Cambria Math" w:hAnsi="Cambria Math"/>
                      </w:rPr>
                      <m:t>λ</m:t>
                    </w:ins>
                  </m:r>
                </m:e>
                <m:sup>
                  <m:r>
                    <w:ins w:id="798" w:author="Amr Odeh" w:date="2024-09-29T17:55:00Z" w16du:dateUtc="2024-09-29T07:55:00Z">
                      <w:rPr>
                        <w:rFonts w:ascii="Cambria Math" w:hAnsi="Cambria Math"/>
                      </w:rPr>
                      <m:t>4</m:t>
                    </w:ins>
                  </m:r>
                </m:sup>
              </m:sSup>
            </m:den>
          </m:f>
        </m:oMath>
      </m:oMathPara>
    </w:p>
    <w:p w14:paraId="2135478B" w14:textId="7C1B9279" w:rsidR="002C7D01" w:rsidRDefault="002C7D01" w:rsidP="002C7D01">
      <w:pPr>
        <w:pStyle w:val="ListParagraph"/>
        <w:rPr>
          <w:ins w:id="799" w:author="Amr Odeh" w:date="2024-09-29T17:55:00Z" w16du:dateUtc="2024-09-29T07:55:00Z"/>
        </w:rPr>
      </w:pPr>
      <w:ins w:id="800" w:author="Amr Odeh" w:date="2024-09-29T17:55:00Z" w16du:dateUtc="2024-09-29T07:55:00Z">
        <w:r>
          <w:t>Where:</w:t>
        </w:r>
      </w:ins>
    </w:p>
    <w:p w14:paraId="7E0268CB" w14:textId="45E33A1A" w:rsidR="002C7D01" w:rsidRPr="002C7D01" w:rsidRDefault="002C7D01" w:rsidP="002C7D01">
      <w:pPr>
        <w:pStyle w:val="ListParagraph"/>
        <w:numPr>
          <w:ilvl w:val="1"/>
          <w:numId w:val="5"/>
        </w:numPr>
        <w:rPr>
          <w:ins w:id="801" w:author="Amr Odeh" w:date="2024-09-29T17:55:00Z" w16du:dateUtc="2024-09-29T07:55:00Z"/>
          <w:rPrChange w:id="802" w:author="Amr Odeh" w:date="2024-09-29T17:55:00Z" w16du:dateUtc="2024-09-29T07:55:00Z">
            <w:rPr>
              <w:ins w:id="803" w:author="Amr Odeh" w:date="2024-09-29T17:55:00Z" w16du:dateUtc="2024-09-29T07:55:00Z"/>
              <w:rFonts w:eastAsiaTheme="minorEastAsia"/>
            </w:rPr>
          </w:rPrChange>
        </w:rPr>
      </w:pPr>
      <m:oMath>
        <m:r>
          <w:ins w:id="804" w:author="Amr Odeh" w:date="2024-09-29T17:55:00Z" w16du:dateUtc="2024-09-29T07:55:00Z">
            <w:rPr>
              <w:rFonts w:ascii="Cambria Math" w:hAnsi="Cambria Math"/>
            </w:rPr>
            <m:t>n</m:t>
          </w:ins>
        </m:r>
      </m:oMath>
      <w:ins w:id="805" w:author="Amr Odeh" w:date="2024-09-29T17:55:00Z" w16du:dateUtc="2024-09-29T07:55:00Z">
        <w:r>
          <w:rPr>
            <w:rFonts w:eastAsiaTheme="minorEastAsia"/>
          </w:rPr>
          <w:t xml:space="preserve"> is the refractive index of the solvent,</w:t>
        </w:r>
      </w:ins>
    </w:p>
    <w:p w14:paraId="4DD821D9" w14:textId="259673CA" w:rsidR="002C7D01" w:rsidRPr="002C7D01" w:rsidRDefault="002C7D01" w:rsidP="002C7D01">
      <w:pPr>
        <w:pStyle w:val="ListParagraph"/>
        <w:numPr>
          <w:ilvl w:val="1"/>
          <w:numId w:val="5"/>
        </w:numPr>
        <w:rPr>
          <w:ins w:id="806" w:author="Amr Odeh" w:date="2024-09-29T17:55:00Z" w16du:dateUtc="2024-09-29T07:55:00Z"/>
          <w:rPrChange w:id="807" w:author="Amr Odeh" w:date="2024-09-29T17:55:00Z" w16du:dateUtc="2024-09-29T07:55:00Z">
            <w:rPr>
              <w:ins w:id="808" w:author="Amr Odeh" w:date="2024-09-29T17:55:00Z" w16du:dateUtc="2024-09-29T07:55:00Z"/>
              <w:rFonts w:eastAsiaTheme="minorEastAsia"/>
            </w:rPr>
          </w:rPrChange>
        </w:rPr>
      </w:pPr>
      <m:oMath>
        <m:r>
          <w:ins w:id="809" w:author="Amr Odeh" w:date="2024-09-29T17:55:00Z" w16du:dateUtc="2024-09-29T07:55:00Z">
            <w:rPr>
              <w:rFonts w:ascii="Cambria Math" w:hAnsi="Cambria Math"/>
            </w:rPr>
            <m:t>dn/dc</m:t>
          </w:ins>
        </m:r>
      </m:oMath>
      <w:ins w:id="810" w:author="Amr Odeh" w:date="2024-09-29T17:55:00Z" w16du:dateUtc="2024-09-29T07:55:00Z">
        <w:r>
          <w:rPr>
            <w:rFonts w:eastAsiaTheme="minorEastAsia"/>
          </w:rPr>
          <w:t xml:space="preserve"> is the refractive index increment (</w:t>
        </w:r>
      </w:ins>
      <m:oMath>
        <m:r>
          <w:ins w:id="811" w:author="Amr Odeh" w:date="2024-09-29T17:55:00Z" w16du:dateUtc="2024-09-29T07:55:00Z">
            <w:rPr>
              <w:rFonts w:ascii="Cambria Math" w:eastAsiaTheme="minorEastAsia" w:hAnsi="Cambria Math"/>
            </w:rPr>
            <m:t>mL/g</m:t>
          </w:ins>
        </m:r>
      </m:oMath>
      <w:ins w:id="812" w:author="Amr Odeh" w:date="2024-09-29T17:55:00Z" w16du:dateUtc="2024-09-29T07:55:00Z">
        <w:r>
          <w:rPr>
            <w:rFonts w:eastAsiaTheme="minorEastAsia"/>
          </w:rPr>
          <w:t>),</w:t>
        </w:r>
      </w:ins>
    </w:p>
    <w:p w14:paraId="0D99BA4E" w14:textId="15C49728" w:rsidR="002C7D01" w:rsidRPr="002C7D01" w:rsidRDefault="00000000" w:rsidP="002C7D01">
      <w:pPr>
        <w:pStyle w:val="ListParagraph"/>
        <w:numPr>
          <w:ilvl w:val="1"/>
          <w:numId w:val="5"/>
        </w:numPr>
        <w:rPr>
          <w:ins w:id="813" w:author="Amr Odeh" w:date="2024-09-29T17:56:00Z" w16du:dateUtc="2024-09-29T07:56:00Z"/>
          <w:rPrChange w:id="814" w:author="Amr Odeh" w:date="2024-09-29T17:56:00Z" w16du:dateUtc="2024-09-29T07:56:00Z">
            <w:rPr>
              <w:ins w:id="815" w:author="Amr Odeh" w:date="2024-09-29T17:56:00Z" w16du:dateUtc="2024-09-29T07:56:00Z"/>
              <w:rFonts w:eastAsiaTheme="minorEastAsia"/>
            </w:rPr>
          </w:rPrChange>
        </w:rPr>
      </w:pPr>
      <m:oMath>
        <m:sSub>
          <m:sSubPr>
            <m:ctrlPr>
              <w:ins w:id="816" w:author="Amr Odeh" w:date="2024-09-29T17:55:00Z" w16du:dateUtc="2024-09-29T07:55:00Z">
                <w:rPr>
                  <w:rFonts w:ascii="Cambria Math" w:hAnsi="Cambria Math"/>
                  <w:i/>
                </w:rPr>
              </w:ins>
            </m:ctrlPr>
          </m:sSubPr>
          <m:e>
            <m:r>
              <w:ins w:id="817" w:author="Amr Odeh" w:date="2024-09-29T17:55:00Z" w16du:dateUtc="2024-09-29T07:55:00Z">
                <w:rPr>
                  <w:rFonts w:ascii="Cambria Math" w:hAnsi="Cambria Math"/>
                </w:rPr>
                <m:t>N</m:t>
              </w:ins>
            </m:r>
          </m:e>
          <m:sub>
            <m:r>
              <w:ins w:id="818" w:author="Amr Odeh" w:date="2024-09-29T17:55:00Z" w16du:dateUtc="2024-09-29T07:55:00Z">
                <w:rPr>
                  <w:rFonts w:ascii="Cambria Math" w:hAnsi="Cambria Math"/>
                </w:rPr>
                <m:t>A</m:t>
              </w:ins>
            </m:r>
          </m:sub>
        </m:sSub>
      </m:oMath>
      <w:ins w:id="819" w:author="Amr Odeh" w:date="2024-09-29T17:55:00Z" w16du:dateUtc="2024-09-29T07:55:00Z">
        <w:r w:rsidR="002C7D01">
          <w:rPr>
            <w:rFonts w:eastAsiaTheme="minorEastAsia"/>
          </w:rPr>
          <w:t xml:space="preserve"> </w:t>
        </w:r>
      </w:ins>
      <w:ins w:id="820" w:author="Amr Odeh" w:date="2024-09-29T17:56:00Z" w16du:dateUtc="2024-09-29T07:56:00Z">
        <w:r w:rsidR="002C7D01">
          <w:rPr>
            <w:rFonts w:eastAsiaTheme="minorEastAsia"/>
          </w:rPr>
          <w:t>is Avogadro’s number, and</w:t>
        </w:r>
      </w:ins>
    </w:p>
    <w:p w14:paraId="6DAE5A38" w14:textId="4AF36236" w:rsidR="002C7D01" w:rsidRPr="002C7D01" w:rsidRDefault="002C7D01" w:rsidP="002C7D01">
      <w:pPr>
        <w:pStyle w:val="ListParagraph"/>
        <w:numPr>
          <w:ilvl w:val="1"/>
          <w:numId w:val="5"/>
        </w:numPr>
        <w:rPr>
          <w:ins w:id="821" w:author="Amr Odeh" w:date="2024-09-29T17:56:00Z" w16du:dateUtc="2024-09-29T07:56:00Z"/>
          <w:rPrChange w:id="822" w:author="Amr Odeh" w:date="2024-09-29T17:56:00Z" w16du:dateUtc="2024-09-29T07:56:00Z">
            <w:rPr>
              <w:ins w:id="823" w:author="Amr Odeh" w:date="2024-09-29T17:56:00Z" w16du:dateUtc="2024-09-29T07:56:00Z"/>
              <w:rFonts w:eastAsiaTheme="minorEastAsia"/>
            </w:rPr>
          </w:rPrChange>
        </w:rPr>
      </w:pPr>
      <m:oMath>
        <m:r>
          <w:ins w:id="824" w:author="Amr Odeh" w:date="2024-09-29T17:56:00Z" w16du:dateUtc="2024-09-29T07:56:00Z">
            <w:rPr>
              <w:rFonts w:ascii="Cambria Math" w:hAnsi="Cambria Math"/>
            </w:rPr>
            <m:t>λ</m:t>
          </w:ins>
        </m:r>
      </m:oMath>
      <w:ins w:id="825" w:author="Amr Odeh" w:date="2024-09-29T17:56:00Z" w16du:dateUtc="2024-09-29T07:56:00Z">
        <w:r>
          <w:rPr>
            <w:rFonts w:eastAsiaTheme="minorEastAsia"/>
          </w:rPr>
          <w:t xml:space="preserve"> is the wavelength of the laser in cm.</w:t>
        </w:r>
      </w:ins>
    </w:p>
    <w:p w14:paraId="4814C3DF" w14:textId="77777777" w:rsidR="002C7D01" w:rsidRDefault="002C7D01" w:rsidP="002C7D01">
      <w:pPr>
        <w:rPr>
          <w:ins w:id="826" w:author="Amr Odeh" w:date="2024-09-29T17:56:00Z" w16du:dateUtc="2024-09-29T07:56:00Z"/>
        </w:rPr>
      </w:pPr>
    </w:p>
    <w:p w14:paraId="4DB2D169" w14:textId="6D03889A" w:rsidR="002C7D01" w:rsidRPr="002C7D01" w:rsidRDefault="002C7D01" w:rsidP="002C7D01">
      <w:pPr>
        <w:pStyle w:val="ListParagraph"/>
        <w:numPr>
          <w:ilvl w:val="0"/>
          <w:numId w:val="8"/>
        </w:numPr>
        <w:rPr>
          <w:ins w:id="827" w:author="Amr Odeh" w:date="2024-09-29T17:57:00Z" w16du:dateUtc="2024-09-29T07:57:00Z"/>
          <w:rPrChange w:id="828" w:author="Amr Odeh" w:date="2024-09-29T17:57:00Z" w16du:dateUtc="2024-09-29T07:57:00Z">
            <w:rPr>
              <w:ins w:id="829" w:author="Amr Odeh" w:date="2024-09-29T17:57:00Z" w16du:dateUtc="2024-09-29T07:57:00Z"/>
              <w:rFonts w:eastAsiaTheme="minorEastAsia"/>
            </w:rPr>
          </w:rPrChange>
        </w:rPr>
      </w:pPr>
      <w:ins w:id="830" w:author="Amr Odeh" w:date="2024-09-29T17:56:00Z" w16du:dateUtc="2024-09-29T07:56:00Z">
        <w:r>
          <w:t xml:space="preserve">Use the Rayleigh Equation to Calculate </w:t>
        </w:r>
      </w:ins>
      <m:oMath>
        <m:r>
          <w:ins w:id="831" w:author="Amr Odeh" w:date="2024-09-29T17:56:00Z" w16du:dateUtc="2024-09-29T07:56:00Z">
            <w:rPr>
              <w:rFonts w:ascii="Cambria Math" w:hAnsi="Cambria Math"/>
            </w:rPr>
            <m:t>M</m:t>
          </w:ins>
        </m:r>
      </m:oMath>
    </w:p>
    <w:p w14:paraId="5F11FA18" w14:textId="107AF08C" w:rsidR="002C7D01" w:rsidRPr="002C7D01" w:rsidRDefault="002C7D01" w:rsidP="002C7D01">
      <w:pPr>
        <w:pStyle w:val="ListParagraph"/>
        <w:numPr>
          <w:ilvl w:val="1"/>
          <w:numId w:val="8"/>
        </w:numPr>
        <w:rPr>
          <w:ins w:id="832" w:author="Amr Odeh" w:date="2024-09-29T17:57:00Z" w16du:dateUtc="2024-09-29T07:57:00Z"/>
          <w:rPrChange w:id="833" w:author="Amr Odeh" w:date="2024-09-29T17:57:00Z" w16du:dateUtc="2024-09-29T07:57:00Z">
            <w:rPr>
              <w:ins w:id="834" w:author="Amr Odeh" w:date="2024-09-29T17:57:00Z" w16du:dateUtc="2024-09-29T07:57:00Z"/>
              <w:rFonts w:eastAsiaTheme="minorEastAsia"/>
            </w:rPr>
          </w:rPrChange>
        </w:rPr>
      </w:pPr>
      <w:ins w:id="835" w:author="Amr Odeh" w:date="2024-09-29T17:57:00Z" w16du:dateUtc="2024-09-29T07:57:00Z">
        <w:r>
          <w:rPr>
            <w:rFonts w:eastAsiaTheme="minorEastAsia"/>
          </w:rPr>
          <w:t xml:space="preserve">For </w:t>
        </w:r>
        <w:commentRangeStart w:id="836"/>
        <w:r>
          <w:rPr>
            <w:rFonts w:eastAsiaTheme="minorEastAsia"/>
          </w:rPr>
          <w:t xml:space="preserve">Small Particles </w:t>
        </w:r>
        <w:commentRangeEnd w:id="836"/>
        <w:r>
          <w:rPr>
            <w:rStyle w:val="CommentReference"/>
          </w:rPr>
          <w:commentReference w:id="836"/>
        </w:r>
        <w:r>
          <w:rPr>
            <w:rFonts w:eastAsiaTheme="minorEastAsia"/>
          </w:rPr>
          <w:t xml:space="preserve">(Rayleigh Scattering): </w:t>
        </w:r>
      </w:ins>
    </w:p>
    <w:p w14:paraId="3E7131AE" w14:textId="4E050452" w:rsidR="002C7D01" w:rsidRPr="002C7D01" w:rsidRDefault="002C7D01">
      <w:pPr>
        <w:pStyle w:val="ListParagraph"/>
        <w:ind w:left="1440"/>
        <w:rPr>
          <w:ins w:id="837" w:author="Amr Odeh" w:date="2024-09-29T17:57:00Z" w16du:dateUtc="2024-09-29T07:57:00Z"/>
          <w:rPrChange w:id="838" w:author="Amr Odeh" w:date="2024-09-29T17:57:00Z" w16du:dateUtc="2024-09-29T07:57:00Z">
            <w:rPr>
              <w:ins w:id="839" w:author="Amr Odeh" w:date="2024-09-29T17:57:00Z" w16du:dateUtc="2024-09-29T07:57:00Z"/>
              <w:rFonts w:eastAsiaTheme="minorEastAsia"/>
            </w:rPr>
          </w:rPrChange>
        </w:rPr>
        <w:pPrChange w:id="840" w:author="Amr Odeh" w:date="2024-09-29T17:57:00Z" w16du:dateUtc="2024-09-29T07:57:00Z">
          <w:pPr>
            <w:pStyle w:val="ListParagraph"/>
            <w:numPr>
              <w:ilvl w:val="1"/>
              <w:numId w:val="8"/>
            </w:numPr>
            <w:ind w:left="1440" w:hanging="360"/>
          </w:pPr>
        </w:pPrChange>
      </w:pPr>
      <m:oMathPara>
        <m:oMath>
          <m:r>
            <w:ins w:id="841" w:author="Amr Odeh" w:date="2024-09-29T17:57:00Z" w16du:dateUtc="2024-09-29T07:57:00Z">
              <w:rPr>
                <w:rFonts w:ascii="Cambria Math" w:hAnsi="Cambria Math"/>
              </w:rPr>
              <m:t>R</m:t>
            </w:ins>
          </m:r>
          <m:d>
            <m:dPr>
              <m:ctrlPr>
                <w:ins w:id="842" w:author="Amr Odeh" w:date="2024-09-29T17:57:00Z" w16du:dateUtc="2024-09-29T07:57:00Z">
                  <w:rPr>
                    <w:rFonts w:ascii="Cambria Math" w:hAnsi="Cambria Math"/>
                    <w:i/>
                  </w:rPr>
                </w:ins>
              </m:ctrlPr>
            </m:dPr>
            <m:e>
              <m:r>
                <w:ins w:id="843" w:author="Amr Odeh" w:date="2024-09-29T17:57:00Z" w16du:dateUtc="2024-09-29T07:57:00Z">
                  <w:rPr>
                    <w:rFonts w:ascii="Cambria Math" w:hAnsi="Cambria Math"/>
                  </w:rPr>
                  <m:t>θ</m:t>
                </w:ins>
              </m:r>
            </m:e>
          </m:d>
          <m:r>
            <w:ins w:id="844" w:author="Amr Odeh" w:date="2024-09-29T17:57:00Z" w16du:dateUtc="2024-09-29T07:57:00Z">
              <w:rPr>
                <w:rFonts w:ascii="Cambria Math" w:hAnsi="Cambria Math"/>
              </w:rPr>
              <m:t>=KcM⟹M=</m:t>
            </w:ins>
          </m:r>
          <m:f>
            <m:fPr>
              <m:ctrlPr>
                <w:ins w:id="845" w:author="Amr Odeh" w:date="2024-09-29T17:57:00Z" w16du:dateUtc="2024-09-29T07:57:00Z">
                  <w:rPr>
                    <w:rFonts w:ascii="Cambria Math" w:hAnsi="Cambria Math"/>
                    <w:i/>
                  </w:rPr>
                </w:ins>
              </m:ctrlPr>
            </m:fPr>
            <m:num>
              <m:r>
                <w:ins w:id="846" w:author="Amr Odeh" w:date="2024-09-29T17:57:00Z" w16du:dateUtc="2024-09-29T07:57:00Z">
                  <w:rPr>
                    <w:rFonts w:ascii="Cambria Math" w:hAnsi="Cambria Math"/>
                  </w:rPr>
                  <m:t>R</m:t>
                </w:ins>
              </m:r>
              <m:d>
                <m:dPr>
                  <m:ctrlPr>
                    <w:ins w:id="847" w:author="Amr Odeh" w:date="2024-09-29T17:57:00Z" w16du:dateUtc="2024-09-29T07:57:00Z">
                      <w:rPr>
                        <w:rFonts w:ascii="Cambria Math" w:hAnsi="Cambria Math"/>
                        <w:i/>
                      </w:rPr>
                    </w:ins>
                  </m:ctrlPr>
                </m:dPr>
                <m:e>
                  <m:r>
                    <w:ins w:id="848" w:author="Amr Odeh" w:date="2024-09-29T17:57:00Z" w16du:dateUtc="2024-09-29T07:57:00Z">
                      <w:rPr>
                        <w:rFonts w:ascii="Cambria Math" w:hAnsi="Cambria Math"/>
                      </w:rPr>
                      <m:t>θ</m:t>
                    </w:ins>
                  </m:r>
                </m:e>
              </m:d>
            </m:num>
            <m:den>
              <m:r>
                <w:ins w:id="849" w:author="Amr Odeh" w:date="2024-09-29T17:57:00Z" w16du:dateUtc="2024-09-29T07:57:00Z">
                  <w:rPr>
                    <w:rFonts w:ascii="Cambria Math" w:hAnsi="Cambria Math"/>
                  </w:rPr>
                  <m:t>Kc</m:t>
                </w:ins>
              </m:r>
            </m:den>
          </m:f>
        </m:oMath>
      </m:oMathPara>
    </w:p>
    <w:p w14:paraId="6489E750" w14:textId="73CAA8F8" w:rsidR="002C7D01" w:rsidRPr="002C7D01" w:rsidRDefault="002C7D01" w:rsidP="002C7D01">
      <w:pPr>
        <w:pStyle w:val="ListParagraph"/>
        <w:numPr>
          <w:ilvl w:val="1"/>
          <w:numId w:val="8"/>
        </w:numPr>
        <w:rPr>
          <w:ins w:id="850" w:author="Amr Odeh" w:date="2024-09-29T17:58:00Z" w16du:dateUtc="2024-09-29T07:58:00Z"/>
          <w:rPrChange w:id="851" w:author="Amr Odeh" w:date="2024-09-29T17:58:00Z" w16du:dateUtc="2024-09-29T07:58:00Z">
            <w:rPr>
              <w:ins w:id="852" w:author="Amr Odeh" w:date="2024-09-29T17:58:00Z" w16du:dateUtc="2024-09-29T07:58:00Z"/>
              <w:rFonts w:eastAsiaTheme="minorEastAsia"/>
            </w:rPr>
          </w:rPrChange>
        </w:rPr>
      </w:pPr>
      <w:ins w:id="853" w:author="Amr Odeh" w:date="2024-09-29T17:58:00Z" w16du:dateUtc="2024-09-29T07:58:00Z">
        <w:r>
          <w:rPr>
            <w:rFonts w:eastAsiaTheme="minorEastAsia"/>
          </w:rPr>
          <w:t xml:space="preserve">For Larger Particles, incorporate the </w:t>
        </w:r>
        <w:commentRangeStart w:id="854"/>
        <w:r>
          <w:rPr>
            <w:rFonts w:eastAsiaTheme="minorEastAsia"/>
          </w:rPr>
          <w:t xml:space="preserve">form factor </w:t>
        </w:r>
        <w:commentRangeEnd w:id="854"/>
        <w:r>
          <w:rPr>
            <w:rStyle w:val="CommentReference"/>
          </w:rPr>
          <w:commentReference w:id="854"/>
        </w:r>
      </w:ins>
      <m:oMath>
        <m:r>
          <w:ins w:id="855" w:author="Amr Odeh" w:date="2024-09-29T17:58:00Z" w16du:dateUtc="2024-09-29T07:58:00Z">
            <w:rPr>
              <w:rFonts w:ascii="Cambria Math" w:eastAsiaTheme="minorEastAsia" w:hAnsi="Cambria Math"/>
            </w:rPr>
            <m:t>P</m:t>
          </w:ins>
        </m:r>
        <m:d>
          <m:dPr>
            <m:ctrlPr>
              <w:ins w:id="856" w:author="Amr Odeh" w:date="2024-09-29T17:58:00Z" w16du:dateUtc="2024-09-29T07:58:00Z">
                <w:rPr>
                  <w:rFonts w:ascii="Cambria Math" w:eastAsiaTheme="minorEastAsia" w:hAnsi="Cambria Math"/>
                  <w:i/>
                </w:rPr>
              </w:ins>
            </m:ctrlPr>
          </m:dPr>
          <m:e>
            <m:r>
              <w:ins w:id="857" w:author="Amr Odeh" w:date="2024-09-29T17:58:00Z" w16du:dateUtc="2024-09-29T07:58:00Z">
                <w:rPr>
                  <w:rFonts w:ascii="Cambria Math" w:eastAsiaTheme="minorEastAsia" w:hAnsi="Cambria Math"/>
                </w:rPr>
                <m:t>θ</m:t>
              </w:ins>
            </m:r>
          </m:e>
        </m:d>
      </m:oMath>
      <w:ins w:id="858" w:author="Amr Odeh" w:date="2024-09-29T17:58:00Z" w16du:dateUtc="2024-09-29T07:58:00Z">
        <w:r>
          <w:rPr>
            <w:rFonts w:eastAsiaTheme="minorEastAsia"/>
          </w:rPr>
          <w:t>:</w:t>
        </w:r>
      </w:ins>
    </w:p>
    <w:p w14:paraId="00FDAE72" w14:textId="7B94A246" w:rsidR="002C7D01" w:rsidRPr="002C7D01" w:rsidRDefault="002C7D01" w:rsidP="002C7D01">
      <w:pPr>
        <w:pStyle w:val="ListParagraph"/>
        <w:ind w:left="1440"/>
        <w:rPr>
          <w:ins w:id="859" w:author="Amr Odeh" w:date="2024-09-29T17:59:00Z" w16du:dateUtc="2024-09-29T07:59:00Z"/>
          <w:rFonts w:eastAsiaTheme="minorEastAsia"/>
        </w:rPr>
      </w:pPr>
      <m:oMathPara>
        <m:oMath>
          <m:r>
            <w:ins w:id="860" w:author="Amr Odeh" w:date="2024-09-29T17:58:00Z" w16du:dateUtc="2024-09-29T07:58:00Z">
              <w:rPr>
                <w:rFonts w:ascii="Cambria Math" w:hAnsi="Cambria Math"/>
              </w:rPr>
              <m:t>R</m:t>
            </w:ins>
          </m:r>
          <m:d>
            <m:dPr>
              <m:ctrlPr>
                <w:ins w:id="861" w:author="Amr Odeh" w:date="2024-09-29T17:58:00Z" w16du:dateUtc="2024-09-29T07:58:00Z">
                  <w:rPr>
                    <w:rFonts w:ascii="Cambria Math" w:hAnsi="Cambria Math"/>
                    <w:i/>
                  </w:rPr>
                </w:ins>
              </m:ctrlPr>
            </m:dPr>
            <m:e>
              <m:r>
                <w:ins w:id="862" w:author="Amr Odeh" w:date="2024-09-29T17:58:00Z" w16du:dateUtc="2024-09-29T07:58:00Z">
                  <w:rPr>
                    <w:rFonts w:ascii="Cambria Math" w:hAnsi="Cambria Math"/>
                  </w:rPr>
                  <m:t>θ</m:t>
                </w:ins>
              </m:r>
            </m:e>
          </m:d>
          <m:r>
            <w:ins w:id="863" w:author="Amr Odeh" w:date="2024-09-29T17:58:00Z" w16du:dateUtc="2024-09-29T07:58:00Z">
              <w:rPr>
                <w:rFonts w:ascii="Cambria Math" w:hAnsi="Cambria Math"/>
              </w:rPr>
              <m:t>=Kc</m:t>
            </w:ins>
          </m:r>
          <m:r>
            <w:ins w:id="864" w:author="Amr Odeh" w:date="2024-09-29T17:59:00Z" w16du:dateUtc="2024-09-29T07:59:00Z">
              <w:rPr>
                <w:rFonts w:ascii="Cambria Math" w:hAnsi="Cambria Math"/>
              </w:rPr>
              <m:t>MP</m:t>
            </w:ins>
          </m:r>
          <m:d>
            <m:dPr>
              <m:ctrlPr>
                <w:ins w:id="865" w:author="Amr Odeh" w:date="2024-09-29T17:59:00Z" w16du:dateUtc="2024-09-29T07:59:00Z">
                  <w:rPr>
                    <w:rFonts w:ascii="Cambria Math" w:hAnsi="Cambria Math"/>
                    <w:i/>
                  </w:rPr>
                </w:ins>
              </m:ctrlPr>
            </m:dPr>
            <m:e>
              <m:r>
                <w:ins w:id="866" w:author="Amr Odeh" w:date="2024-09-29T17:59:00Z" w16du:dateUtc="2024-09-29T07:59:00Z">
                  <w:rPr>
                    <w:rFonts w:ascii="Cambria Math" w:hAnsi="Cambria Math"/>
                  </w:rPr>
                  <m:t>θ</m:t>
                </w:ins>
              </m:r>
            </m:e>
          </m:d>
        </m:oMath>
      </m:oMathPara>
    </w:p>
    <w:p w14:paraId="6A35F290" w14:textId="004B804B" w:rsidR="00232FC0" w:rsidRDefault="002C7D01" w:rsidP="00232FC0">
      <w:pPr>
        <w:pStyle w:val="ListParagraph"/>
        <w:ind w:left="1440"/>
        <w:rPr>
          <w:ins w:id="867" w:author="Amr Odeh" w:date="2024-10-09T15:57:00Z" w16du:dateUtc="2024-10-09T04:57:00Z"/>
          <w:rFonts w:eastAsiaTheme="minorEastAsia"/>
        </w:rPr>
      </w:pPr>
      <w:ins w:id="868" w:author="Amr Odeh" w:date="2024-09-29T17:59:00Z" w16du:dateUtc="2024-09-29T07:59:00Z">
        <w:r>
          <w:rPr>
            <w:rFonts w:eastAsiaTheme="minorEastAsia"/>
          </w:rPr>
          <w:t xml:space="preserve">Where </w:t>
        </w:r>
      </w:ins>
      <m:oMath>
        <m:r>
          <w:ins w:id="869" w:author="Amr Odeh" w:date="2024-09-29T17:59:00Z" w16du:dateUtc="2024-09-29T07:59:00Z">
            <w:rPr>
              <w:rFonts w:ascii="Cambria Math" w:eastAsiaTheme="minorEastAsia" w:hAnsi="Cambria Math"/>
            </w:rPr>
            <m:t>P</m:t>
          </w:ins>
        </m:r>
        <m:d>
          <m:dPr>
            <m:ctrlPr>
              <w:ins w:id="870" w:author="Amr Odeh" w:date="2024-09-29T17:59:00Z" w16du:dateUtc="2024-09-29T07:59:00Z">
                <w:rPr>
                  <w:rFonts w:ascii="Cambria Math" w:eastAsiaTheme="minorEastAsia" w:hAnsi="Cambria Math"/>
                  <w:i/>
                </w:rPr>
              </w:ins>
            </m:ctrlPr>
          </m:dPr>
          <m:e>
            <m:r>
              <w:ins w:id="871" w:author="Amr Odeh" w:date="2024-09-29T17:59:00Z" w16du:dateUtc="2024-09-29T07:59:00Z">
                <w:rPr>
                  <w:rFonts w:ascii="Cambria Math" w:eastAsiaTheme="minorEastAsia" w:hAnsi="Cambria Math"/>
                </w:rPr>
                <m:t>θ</m:t>
              </w:ins>
            </m:r>
          </m:e>
        </m:d>
        <m:r>
          <w:ins w:id="872" w:author="Amr Odeh" w:date="2024-09-29T17:59:00Z" w16du:dateUtc="2024-09-29T07:59:00Z">
            <w:rPr>
              <w:rFonts w:ascii="Cambria Math" w:eastAsiaTheme="minorEastAsia" w:hAnsi="Cambria Math"/>
            </w:rPr>
            <m:t>=</m:t>
          </w:ins>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ins w:id="873" w:author="Amr Odeh" w:date="2024-09-29T17:59:00Z" w16du:dateUtc="2024-09-29T07:59:00Z">
                    <w:rPr>
                      <w:rFonts w:ascii="Cambria Math" w:eastAsiaTheme="minorEastAsia" w:hAnsi="Cambria Math"/>
                      <w:i/>
                    </w:rPr>
                  </w:ins>
                </m:ctrlPr>
              </m:dPr>
              <m:e>
                <m:r>
                  <w:ins w:id="874" w:author="Amr Odeh" w:date="2024-09-29T17:59:00Z" w16du:dateUtc="2024-09-29T07:59:00Z">
                    <w:rPr>
                      <w:rFonts w:ascii="Cambria Math" w:eastAsiaTheme="minorEastAsia" w:hAnsi="Cambria Math"/>
                    </w:rPr>
                    <m:t>-</m:t>
                  </w:ins>
                </m:r>
                <m:f>
                  <m:fPr>
                    <m:ctrlPr>
                      <w:ins w:id="875" w:author="Amr Odeh" w:date="2024-09-29T17:59:00Z" w16du:dateUtc="2024-09-29T07:59:00Z">
                        <w:rPr>
                          <w:rFonts w:ascii="Cambria Math" w:eastAsiaTheme="minorEastAsia" w:hAnsi="Cambria Math"/>
                          <w:i/>
                        </w:rPr>
                      </w:ins>
                    </m:ctrlPr>
                  </m:fPr>
                  <m:num>
                    <m:sSup>
                      <m:sSupPr>
                        <m:ctrlPr>
                          <w:ins w:id="876" w:author="Amr Odeh" w:date="2024-09-29T17:59:00Z" w16du:dateUtc="2024-09-29T07:59:00Z">
                            <w:rPr>
                              <w:rFonts w:ascii="Cambria Math" w:eastAsiaTheme="minorEastAsia" w:hAnsi="Cambria Math"/>
                              <w:i/>
                            </w:rPr>
                          </w:ins>
                        </m:ctrlPr>
                      </m:sSupPr>
                      <m:e>
                        <m:d>
                          <m:dPr>
                            <m:ctrlPr>
                              <w:ins w:id="877" w:author="Amr Odeh" w:date="2024-09-29T17:59:00Z" w16du:dateUtc="2024-09-29T07:59:00Z">
                                <w:rPr>
                                  <w:rFonts w:ascii="Cambria Math" w:eastAsiaTheme="minorEastAsia" w:hAnsi="Cambria Math"/>
                                  <w:i/>
                                </w:rPr>
                              </w:ins>
                            </m:ctrlPr>
                          </m:dPr>
                          <m:e>
                            <m:r>
                              <w:ins w:id="878" w:author="Amr Odeh" w:date="2024-09-29T17:59:00Z" w16du:dateUtc="2024-09-29T07:59:00Z">
                                <w:rPr>
                                  <w:rFonts w:ascii="Cambria Math" w:eastAsiaTheme="minorEastAsia" w:hAnsi="Cambria Math"/>
                                </w:rPr>
                                <m:t>q</m:t>
                              </w:ins>
                            </m:r>
                            <m:sSub>
                              <m:sSubPr>
                                <m:ctrlPr>
                                  <w:ins w:id="879" w:author="Amr Odeh" w:date="2024-09-29T17:59:00Z" w16du:dateUtc="2024-09-29T07:59:00Z">
                                    <w:rPr>
                                      <w:rFonts w:ascii="Cambria Math" w:eastAsiaTheme="minorEastAsia" w:hAnsi="Cambria Math"/>
                                      <w:i/>
                                    </w:rPr>
                                  </w:ins>
                                </m:ctrlPr>
                              </m:sSubPr>
                              <m:e>
                                <m:r>
                                  <w:ins w:id="880" w:author="Amr Odeh" w:date="2024-09-29T17:59:00Z" w16du:dateUtc="2024-09-29T07:59:00Z">
                                    <w:rPr>
                                      <w:rFonts w:ascii="Cambria Math" w:eastAsiaTheme="minorEastAsia" w:hAnsi="Cambria Math"/>
                                    </w:rPr>
                                    <m:t>R</m:t>
                                  </w:ins>
                                </m:r>
                              </m:e>
                              <m:sub>
                                <m:r>
                                  <w:ins w:id="881" w:author="Amr Odeh" w:date="2024-09-29T17:59:00Z" w16du:dateUtc="2024-09-29T07:59:00Z">
                                    <w:rPr>
                                      <w:rFonts w:ascii="Cambria Math" w:eastAsiaTheme="minorEastAsia" w:hAnsi="Cambria Math"/>
                                    </w:rPr>
                                    <m:t>g</m:t>
                                  </w:ins>
                                </m:r>
                              </m:sub>
                            </m:sSub>
                          </m:e>
                        </m:d>
                      </m:e>
                      <m:sup>
                        <m:r>
                          <w:ins w:id="882" w:author="Amr Odeh" w:date="2024-09-29T17:59:00Z" w16du:dateUtc="2024-09-29T07:59:00Z">
                            <w:rPr>
                              <w:rFonts w:ascii="Cambria Math" w:eastAsiaTheme="minorEastAsia" w:hAnsi="Cambria Math"/>
                            </w:rPr>
                            <m:t>2</m:t>
                          </w:ins>
                        </m:r>
                      </m:sup>
                    </m:sSup>
                  </m:num>
                  <m:den>
                    <m:r>
                      <w:ins w:id="883" w:author="Amr Odeh" w:date="2024-09-29T17:59:00Z" w16du:dateUtc="2024-09-29T07:59:00Z">
                        <w:rPr>
                          <w:rFonts w:ascii="Cambria Math" w:eastAsiaTheme="minorEastAsia" w:hAnsi="Cambria Math"/>
                        </w:rPr>
                        <m:t>3</m:t>
                      </w:ins>
                    </m:r>
                  </m:den>
                </m:f>
              </m:e>
            </m:d>
          </m:e>
        </m:func>
      </m:oMath>
      <w:ins w:id="884" w:author="Amr Odeh" w:date="2024-09-29T17:59:00Z" w16du:dateUtc="2024-09-29T07:59:00Z">
        <w:r>
          <w:rPr>
            <w:rFonts w:eastAsiaTheme="minorEastAsia"/>
          </w:rPr>
          <w:t xml:space="preserve"> is the form factor for spherical par</w:t>
        </w:r>
      </w:ins>
      <w:ins w:id="885" w:author="Amr Odeh" w:date="2024-09-29T18:00:00Z" w16du:dateUtc="2024-09-29T08:00:00Z">
        <w:r>
          <w:rPr>
            <w:rFonts w:eastAsiaTheme="minorEastAsia"/>
          </w:rPr>
          <w:t xml:space="preserve">ticles, and </w:t>
        </w:r>
      </w:ins>
      <m:oMath>
        <m:sSub>
          <m:sSubPr>
            <m:ctrlPr>
              <w:ins w:id="886" w:author="Amr Odeh" w:date="2024-09-29T18:00:00Z" w16du:dateUtc="2024-09-29T08:00:00Z">
                <w:rPr>
                  <w:rFonts w:ascii="Cambria Math" w:eastAsiaTheme="minorEastAsia" w:hAnsi="Cambria Math"/>
                  <w:i/>
                </w:rPr>
              </w:ins>
            </m:ctrlPr>
          </m:sSubPr>
          <m:e>
            <m:r>
              <w:ins w:id="887" w:author="Amr Odeh" w:date="2024-09-29T18:00:00Z" w16du:dateUtc="2024-09-29T08:00:00Z">
                <w:rPr>
                  <w:rFonts w:ascii="Cambria Math" w:eastAsiaTheme="minorEastAsia" w:hAnsi="Cambria Math"/>
                </w:rPr>
                <m:t>R</m:t>
              </w:ins>
            </m:r>
          </m:e>
          <m:sub>
            <m:r>
              <w:ins w:id="888" w:author="Amr Odeh" w:date="2024-09-29T18:00:00Z" w16du:dateUtc="2024-09-29T08:00:00Z">
                <w:rPr>
                  <w:rFonts w:ascii="Cambria Math" w:eastAsiaTheme="minorEastAsia" w:hAnsi="Cambria Math"/>
                </w:rPr>
                <m:t>g</m:t>
              </w:ins>
            </m:r>
          </m:sub>
        </m:sSub>
      </m:oMath>
      <w:ins w:id="889" w:author="Amr Odeh" w:date="2024-09-29T18:00:00Z" w16du:dateUtc="2024-09-29T08:00:00Z">
        <w:r>
          <w:rPr>
            <w:rFonts w:eastAsiaTheme="minorEastAsia"/>
          </w:rPr>
          <w:t xml:space="preserve"> is the</w:t>
        </w:r>
        <w:commentRangeStart w:id="890"/>
        <w:r>
          <w:rPr>
            <w:rFonts w:eastAsiaTheme="minorEastAsia"/>
          </w:rPr>
          <w:t xml:space="preserve"> radius of gyration</w:t>
        </w:r>
        <w:commentRangeEnd w:id="890"/>
        <w:r>
          <w:rPr>
            <w:rStyle w:val="CommentReference"/>
          </w:rPr>
          <w:commentReference w:id="890"/>
        </w:r>
      </w:ins>
    </w:p>
    <w:p w14:paraId="2720A3E3" w14:textId="15275E3B" w:rsidR="00835B3E" w:rsidRPr="00232FC0" w:rsidRDefault="00232FC0">
      <w:pPr>
        <w:rPr>
          <w:ins w:id="891" w:author="Amr Odeh" w:date="2024-09-29T17:46:00Z" w16du:dateUtc="2024-09-29T07:46:00Z"/>
          <w:rFonts w:eastAsiaTheme="minorEastAsia"/>
          <w:i/>
          <w:iCs/>
          <w:rPrChange w:id="892" w:author="Amr Odeh" w:date="2024-10-09T15:58:00Z" w16du:dateUtc="2024-10-09T04:58:00Z">
            <w:rPr>
              <w:ins w:id="893" w:author="Amr Odeh" w:date="2024-09-29T17:46:00Z" w16du:dateUtc="2024-09-29T07:46:00Z"/>
              <w:b/>
              <w:bCs/>
            </w:rPr>
          </w:rPrChange>
        </w:rPr>
      </w:pPr>
      <w:ins w:id="894" w:author="Amr Odeh" w:date="2024-10-09T15:57:00Z" w16du:dateUtc="2024-10-09T04:57:00Z">
        <w:r>
          <w:rPr>
            <w:rFonts w:eastAsiaTheme="minorEastAsia"/>
          </w:rPr>
          <w:br/>
        </w:r>
        <w:r>
          <w:rPr>
            <w:rFonts w:eastAsiaTheme="minorEastAsia"/>
            <w:i/>
            <w:iCs/>
          </w:rPr>
          <w:t>Note: This calculation assumes isotropic particles, and deviations may occur for non-spherical particles, which could lead to inaccuracies. Care should be taken to validate assumptions about particle shape during analysis.</w:t>
        </w:r>
      </w:ins>
    </w:p>
    <w:p w14:paraId="194F9CF1" w14:textId="648556A0" w:rsidR="002C3638" w:rsidRDefault="00F1051A" w:rsidP="002D3EFA">
      <w:pPr>
        <w:rPr>
          <w:ins w:id="895" w:author="Amr Odeh" w:date="2024-09-29T17:00:00Z" w16du:dateUtc="2024-09-29T07:00:00Z"/>
          <w:b/>
          <w:bCs/>
        </w:rPr>
      </w:pPr>
      <w:ins w:id="896" w:author="Amr Odeh" w:date="2024-09-29T17:00:00Z" w16du:dateUtc="2024-09-29T07:00:00Z">
        <w:r>
          <w:rPr>
            <w:b/>
            <w:bCs/>
          </w:rPr>
          <w:lastRenderedPageBreak/>
          <w:t xml:space="preserve">Appendix </w:t>
        </w:r>
      </w:ins>
      <w:ins w:id="897" w:author="Amr Odeh" w:date="2024-09-29T18:00:00Z" w16du:dateUtc="2024-09-29T08:00:00Z">
        <w:r w:rsidR="002C7D01">
          <w:rPr>
            <w:b/>
            <w:bCs/>
          </w:rPr>
          <w:t>C</w:t>
        </w:r>
      </w:ins>
      <w:ins w:id="898" w:author="Amr Odeh" w:date="2024-09-29T17:00:00Z" w16du:dateUtc="2024-09-29T07:00:00Z">
        <w:r>
          <w:rPr>
            <w:b/>
            <w:bCs/>
          </w:rPr>
          <w:t xml:space="preserve"> – Python Code</w:t>
        </w:r>
      </w:ins>
    </w:p>
    <w:p w14:paraId="6366F44B" w14:textId="521C7980" w:rsidR="00F1051A" w:rsidRPr="00F1051A" w:rsidRDefault="00F1051A" w:rsidP="002D3EFA">
      <w:pPr>
        <w:rPr>
          <w:ins w:id="899" w:author="Amr Odeh" w:date="2024-09-29T17:01:00Z" w16du:dateUtc="2024-09-29T07:01:00Z"/>
          <w:rPrChange w:id="900" w:author="Amr Odeh" w:date="2024-09-29T17:01:00Z" w16du:dateUtc="2024-09-29T07:01:00Z">
            <w:rPr>
              <w:ins w:id="901" w:author="Amr Odeh" w:date="2024-09-29T17:01:00Z" w16du:dateUtc="2024-09-29T07:01:00Z"/>
              <w:b/>
              <w:bCs/>
            </w:rPr>
          </w:rPrChange>
        </w:rPr>
      </w:pPr>
      <w:ins w:id="902" w:author="Amr Odeh" w:date="2024-09-29T17:01:00Z" w16du:dateUtc="2024-09-29T07:01:00Z">
        <w:r>
          <w:tab/>
          <w:t>Median Filter Despiking</w:t>
        </w:r>
      </w:ins>
    </w:p>
    <w:p w14:paraId="70BDB4CC" w14:textId="77777777" w:rsidR="00F1051A" w:rsidRPr="00910656" w:rsidRDefault="00F1051A" w:rsidP="00F1051A">
      <w:pPr>
        <w:shd w:val="clear" w:color="auto" w:fill="1F1F1F"/>
        <w:spacing w:line="285" w:lineRule="atLeast"/>
        <w:rPr>
          <w:ins w:id="903" w:author="Amr Odeh" w:date="2024-09-29T17:01:00Z" w16du:dateUtc="2024-09-29T07:01:00Z"/>
          <w:rFonts w:ascii="Consolas" w:eastAsia="Times New Roman" w:hAnsi="Consolas" w:cs="Times New Roman"/>
          <w:color w:val="CCCCCC"/>
          <w:kern w:val="0"/>
          <w:sz w:val="21"/>
          <w:szCs w:val="21"/>
          <w:lang w:eastAsia="en-AU"/>
          <w14:ligatures w14:val="none"/>
        </w:rPr>
      </w:pPr>
      <w:ins w:id="904" w:author="Amr Odeh" w:date="2024-09-29T17:01:00Z" w16du:dateUtc="2024-09-29T07:01:00Z">
        <w:r w:rsidRPr="00910656">
          <w:rPr>
            <w:rFonts w:ascii="Consolas" w:eastAsia="Times New Roman" w:hAnsi="Consolas" w:cs="Times New Roman"/>
            <w:color w:val="C586C0"/>
            <w:kern w:val="0"/>
            <w:sz w:val="21"/>
            <w:szCs w:val="21"/>
            <w:lang w:eastAsia="en-AU"/>
            <w14:ligatures w14:val="none"/>
          </w:rPr>
          <w:t>from</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4EC9B0"/>
            <w:kern w:val="0"/>
            <w:sz w:val="21"/>
            <w:szCs w:val="21"/>
            <w:lang w:eastAsia="en-AU"/>
            <w14:ligatures w14:val="none"/>
          </w:rPr>
          <w:t>scipy</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4EC9B0"/>
            <w:kern w:val="0"/>
            <w:sz w:val="21"/>
            <w:szCs w:val="21"/>
            <w:lang w:eastAsia="en-AU"/>
            <w14:ligatures w14:val="none"/>
          </w:rPr>
          <w:t>signal</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C586C0"/>
            <w:kern w:val="0"/>
            <w:sz w:val="21"/>
            <w:szCs w:val="21"/>
            <w:lang w:eastAsia="en-AU"/>
            <w14:ligatures w14:val="none"/>
          </w:rPr>
          <w:t>import</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CDCAA"/>
            <w:kern w:val="0"/>
            <w:sz w:val="21"/>
            <w:szCs w:val="21"/>
            <w:lang w:eastAsia="en-AU"/>
            <w14:ligatures w14:val="none"/>
          </w:rPr>
          <w:t>medfilt</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6A9955"/>
            <w:kern w:val="0"/>
            <w:sz w:val="21"/>
            <w:szCs w:val="21"/>
            <w:lang w:eastAsia="en-AU"/>
            <w14:ligatures w14:val="none"/>
          </w:rPr>
          <w:t># Libraries used</w:t>
        </w:r>
      </w:ins>
    </w:p>
    <w:p w14:paraId="38CDDCB0" w14:textId="77777777" w:rsidR="00F1051A" w:rsidRPr="00910656" w:rsidRDefault="00F1051A" w:rsidP="00F1051A">
      <w:pPr>
        <w:shd w:val="clear" w:color="auto" w:fill="1F1F1F"/>
        <w:spacing w:line="285" w:lineRule="atLeast"/>
        <w:rPr>
          <w:ins w:id="905" w:author="Amr Odeh" w:date="2024-09-29T17:01:00Z" w16du:dateUtc="2024-09-29T07:01:00Z"/>
          <w:rFonts w:ascii="Consolas" w:eastAsia="Times New Roman" w:hAnsi="Consolas" w:cs="Times New Roman"/>
          <w:color w:val="CCCCCC"/>
          <w:kern w:val="0"/>
          <w:sz w:val="21"/>
          <w:szCs w:val="21"/>
          <w:lang w:eastAsia="en-AU"/>
          <w14:ligatures w14:val="none"/>
        </w:rPr>
      </w:pPr>
      <w:ins w:id="906" w:author="Amr Odeh" w:date="2024-09-29T17:01:00Z" w16du:dateUtc="2024-09-29T07:01:00Z">
        <w:r w:rsidRPr="00910656">
          <w:rPr>
            <w:rFonts w:ascii="Consolas" w:eastAsia="Times New Roman" w:hAnsi="Consolas" w:cs="Times New Roman"/>
            <w:color w:val="C586C0"/>
            <w:kern w:val="0"/>
            <w:sz w:val="21"/>
            <w:szCs w:val="21"/>
            <w:lang w:eastAsia="en-AU"/>
            <w14:ligatures w14:val="none"/>
          </w:rPr>
          <w:t>import</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4EC9B0"/>
            <w:kern w:val="0"/>
            <w:sz w:val="21"/>
            <w:szCs w:val="21"/>
            <w:lang w:eastAsia="en-AU"/>
            <w14:ligatures w14:val="none"/>
          </w:rPr>
          <w:t>matplotlib</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4EC9B0"/>
            <w:kern w:val="0"/>
            <w:sz w:val="21"/>
            <w:szCs w:val="21"/>
            <w:lang w:eastAsia="en-AU"/>
            <w14:ligatures w14:val="none"/>
          </w:rPr>
          <w:t>pyplot</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C586C0"/>
            <w:kern w:val="0"/>
            <w:sz w:val="21"/>
            <w:szCs w:val="21"/>
            <w:lang w:eastAsia="en-AU"/>
            <w14:ligatures w14:val="none"/>
          </w:rPr>
          <w:t>as</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4EC9B0"/>
            <w:kern w:val="0"/>
            <w:sz w:val="21"/>
            <w:szCs w:val="21"/>
            <w:lang w:eastAsia="en-AU"/>
            <w14:ligatures w14:val="none"/>
          </w:rPr>
          <w:t>plt</w:t>
        </w:r>
      </w:ins>
    </w:p>
    <w:p w14:paraId="4C98190A" w14:textId="77777777" w:rsidR="00F1051A" w:rsidRPr="00910656" w:rsidRDefault="00F1051A" w:rsidP="00F1051A">
      <w:pPr>
        <w:shd w:val="clear" w:color="auto" w:fill="1F1F1F"/>
        <w:spacing w:line="285" w:lineRule="atLeast"/>
        <w:rPr>
          <w:ins w:id="907" w:author="Amr Odeh" w:date="2024-09-29T17:01:00Z" w16du:dateUtc="2024-09-29T07:01:00Z"/>
          <w:rFonts w:ascii="Consolas" w:eastAsia="Times New Roman" w:hAnsi="Consolas" w:cs="Times New Roman"/>
          <w:color w:val="CCCCCC"/>
          <w:kern w:val="0"/>
          <w:sz w:val="21"/>
          <w:szCs w:val="21"/>
          <w:lang w:eastAsia="en-AU"/>
          <w14:ligatures w14:val="none"/>
        </w:rPr>
      </w:pPr>
    </w:p>
    <w:p w14:paraId="02056AF4" w14:textId="77777777" w:rsidR="00F1051A" w:rsidRPr="00910656" w:rsidRDefault="00F1051A" w:rsidP="00F1051A">
      <w:pPr>
        <w:shd w:val="clear" w:color="auto" w:fill="1F1F1F"/>
        <w:spacing w:line="285" w:lineRule="atLeast"/>
        <w:rPr>
          <w:ins w:id="908" w:author="Amr Odeh" w:date="2024-09-29T17:01:00Z" w16du:dateUtc="2024-09-29T07:01:00Z"/>
          <w:rFonts w:ascii="Consolas" w:eastAsia="Times New Roman" w:hAnsi="Consolas" w:cs="Times New Roman"/>
          <w:color w:val="CCCCCC"/>
          <w:kern w:val="0"/>
          <w:sz w:val="21"/>
          <w:szCs w:val="21"/>
          <w:lang w:eastAsia="en-AU"/>
          <w14:ligatures w14:val="none"/>
        </w:rPr>
      </w:pPr>
      <w:ins w:id="909" w:author="Amr Odeh" w:date="2024-09-29T17:01:00Z" w16du:dateUtc="2024-09-29T07:01:00Z">
        <w:r w:rsidRPr="00910656">
          <w:rPr>
            <w:rFonts w:ascii="Consolas" w:eastAsia="Times New Roman" w:hAnsi="Consolas" w:cs="Times New Roman"/>
            <w:color w:val="9CDCFE"/>
            <w:kern w:val="0"/>
            <w:sz w:val="21"/>
            <w:szCs w:val="21"/>
            <w:lang w:eastAsia="en-AU"/>
            <w14:ligatures w14:val="none"/>
          </w:rPr>
          <w:t>kernel_size</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B5CEA8"/>
            <w:kern w:val="0"/>
            <w:sz w:val="21"/>
            <w:szCs w:val="21"/>
            <w:lang w:eastAsia="en-AU"/>
            <w14:ligatures w14:val="none"/>
          </w:rPr>
          <w:t>5</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6A9955"/>
            <w:kern w:val="0"/>
            <w:sz w:val="21"/>
            <w:szCs w:val="21"/>
            <w:lang w:eastAsia="en-AU"/>
            <w14:ligatures w14:val="none"/>
          </w:rPr>
          <w:t># Window size</w:t>
        </w:r>
      </w:ins>
    </w:p>
    <w:p w14:paraId="24E4CFB6" w14:textId="77777777" w:rsidR="00F1051A" w:rsidRPr="00910656" w:rsidRDefault="00F1051A" w:rsidP="00F1051A">
      <w:pPr>
        <w:shd w:val="clear" w:color="auto" w:fill="1F1F1F"/>
        <w:spacing w:line="285" w:lineRule="atLeast"/>
        <w:rPr>
          <w:ins w:id="910" w:author="Amr Odeh" w:date="2024-09-29T17:01:00Z" w16du:dateUtc="2024-09-29T07:01:00Z"/>
          <w:rFonts w:ascii="Consolas" w:eastAsia="Times New Roman" w:hAnsi="Consolas" w:cs="Times New Roman"/>
          <w:color w:val="CCCCCC"/>
          <w:kern w:val="0"/>
          <w:sz w:val="21"/>
          <w:szCs w:val="21"/>
          <w:lang w:eastAsia="en-AU"/>
          <w14:ligatures w14:val="none"/>
        </w:rPr>
      </w:pPr>
      <w:ins w:id="911" w:author="Amr Odeh" w:date="2024-09-29T17:01:00Z" w16du:dateUtc="2024-09-29T07:01:00Z">
        <w:r w:rsidRPr="00910656">
          <w:rPr>
            <w:rFonts w:ascii="Consolas" w:eastAsia="Times New Roman" w:hAnsi="Consolas" w:cs="Times New Roman"/>
            <w:color w:val="9CDCFE"/>
            <w:kern w:val="0"/>
            <w:sz w:val="21"/>
            <w:szCs w:val="21"/>
            <w:lang w:eastAsia="en-AU"/>
            <w14:ligatures w14:val="none"/>
          </w:rPr>
          <w:t>median_signal_intensity</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CDCAA"/>
            <w:kern w:val="0"/>
            <w:sz w:val="21"/>
            <w:szCs w:val="21"/>
            <w:lang w:eastAsia="en-AU"/>
            <w14:ligatures w14:val="none"/>
          </w:rPr>
          <w:t>medfilt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signal_intensity</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kernel_size</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6A9955"/>
            <w:kern w:val="0"/>
            <w:sz w:val="21"/>
            <w:szCs w:val="21"/>
            <w:lang w:eastAsia="en-AU"/>
            <w14:ligatures w14:val="none"/>
          </w:rPr>
          <w:t># Median Filter</w:t>
        </w:r>
      </w:ins>
    </w:p>
    <w:p w14:paraId="79012E04" w14:textId="77777777" w:rsidR="00F1051A" w:rsidRPr="00910656" w:rsidRDefault="00F1051A" w:rsidP="00F1051A">
      <w:pPr>
        <w:shd w:val="clear" w:color="auto" w:fill="1F1F1F"/>
        <w:spacing w:line="285" w:lineRule="atLeast"/>
        <w:rPr>
          <w:ins w:id="912" w:author="Amr Odeh" w:date="2024-09-29T17:01:00Z" w16du:dateUtc="2024-09-29T07:01:00Z"/>
          <w:rFonts w:ascii="Consolas" w:eastAsia="Times New Roman" w:hAnsi="Consolas" w:cs="Times New Roman"/>
          <w:color w:val="CCCCCC"/>
          <w:kern w:val="0"/>
          <w:sz w:val="21"/>
          <w:szCs w:val="21"/>
          <w:lang w:eastAsia="en-AU"/>
          <w14:ligatures w14:val="none"/>
        </w:rPr>
      </w:pPr>
    </w:p>
    <w:p w14:paraId="3D4F4970" w14:textId="77777777" w:rsidR="00F1051A" w:rsidRPr="00910656" w:rsidRDefault="00F1051A" w:rsidP="00F1051A">
      <w:pPr>
        <w:shd w:val="clear" w:color="auto" w:fill="1F1F1F"/>
        <w:spacing w:line="285" w:lineRule="atLeast"/>
        <w:rPr>
          <w:ins w:id="913" w:author="Amr Odeh" w:date="2024-09-29T17:01:00Z" w16du:dateUtc="2024-09-29T07:01:00Z"/>
          <w:rFonts w:ascii="Consolas" w:eastAsia="Times New Roman" w:hAnsi="Consolas" w:cs="Times New Roman"/>
          <w:color w:val="CCCCCC"/>
          <w:kern w:val="0"/>
          <w:sz w:val="21"/>
          <w:szCs w:val="21"/>
          <w:lang w:eastAsia="en-AU"/>
          <w14:ligatures w14:val="none"/>
        </w:rPr>
      </w:pPr>
      <w:ins w:id="914" w:author="Amr Odeh" w:date="2024-09-29T17:01:00Z" w16du:dateUtc="2024-09-29T07:01:00Z">
        <w:r w:rsidRPr="00910656">
          <w:rPr>
            <w:rFonts w:ascii="Consolas" w:eastAsia="Times New Roman" w:hAnsi="Consolas" w:cs="Times New Roman"/>
            <w:color w:val="6A9955"/>
            <w:kern w:val="0"/>
            <w:sz w:val="21"/>
            <w:szCs w:val="21"/>
            <w:lang w:eastAsia="en-AU"/>
            <w14:ligatures w14:val="none"/>
          </w:rPr>
          <w:t># Plot the original and despiked data</w:t>
        </w:r>
      </w:ins>
    </w:p>
    <w:p w14:paraId="25C11C70" w14:textId="77777777" w:rsidR="00F1051A" w:rsidRPr="00910656" w:rsidRDefault="00F1051A" w:rsidP="00F1051A">
      <w:pPr>
        <w:shd w:val="clear" w:color="auto" w:fill="1F1F1F"/>
        <w:spacing w:line="285" w:lineRule="atLeast"/>
        <w:rPr>
          <w:ins w:id="915" w:author="Amr Odeh" w:date="2024-09-29T17:01:00Z" w16du:dateUtc="2024-09-29T07:01:00Z"/>
          <w:rFonts w:ascii="Consolas" w:eastAsia="Times New Roman" w:hAnsi="Consolas" w:cs="Times New Roman"/>
          <w:color w:val="CCCCCC"/>
          <w:kern w:val="0"/>
          <w:sz w:val="21"/>
          <w:szCs w:val="21"/>
          <w:lang w:eastAsia="en-AU"/>
          <w14:ligatures w14:val="none"/>
        </w:rPr>
      </w:pPr>
      <w:ins w:id="916" w:author="Amr Odeh" w:date="2024-09-29T17:01:00Z" w16du:dateUtc="2024-09-29T07:01:00Z">
        <w:r w:rsidRPr="00910656">
          <w:rPr>
            <w:rFonts w:ascii="Consolas" w:eastAsia="Times New Roman" w:hAnsi="Consolas" w:cs="Times New Roman"/>
            <w:color w:val="9CDCFE"/>
            <w:kern w:val="0"/>
            <w:sz w:val="21"/>
            <w:szCs w:val="21"/>
            <w:lang w:eastAsia="en-AU"/>
            <w14:ligatures w14:val="none"/>
          </w:rPr>
          <w:t>fig3</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figure</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figsize</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B5CEA8"/>
            <w:kern w:val="0"/>
            <w:sz w:val="21"/>
            <w:szCs w:val="21"/>
            <w:lang w:eastAsia="en-AU"/>
            <w14:ligatures w14:val="none"/>
          </w:rPr>
          <w:t>15</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B5CEA8"/>
            <w:kern w:val="0"/>
            <w:sz w:val="21"/>
            <w:szCs w:val="21"/>
            <w:lang w:eastAsia="en-AU"/>
            <w14:ligatures w14:val="none"/>
          </w:rPr>
          <w:t>6</w:t>
        </w:r>
        <w:r w:rsidRPr="00910656">
          <w:rPr>
            <w:rFonts w:ascii="Consolas" w:eastAsia="Times New Roman" w:hAnsi="Consolas" w:cs="Times New Roman"/>
            <w:color w:val="CCCCCC"/>
            <w:kern w:val="0"/>
            <w:sz w:val="21"/>
            <w:szCs w:val="21"/>
            <w:lang w:eastAsia="en-AU"/>
            <w14:ligatures w14:val="none"/>
          </w:rPr>
          <w:t>))</w:t>
        </w:r>
      </w:ins>
    </w:p>
    <w:p w14:paraId="7C6CCADA" w14:textId="77777777" w:rsidR="00F1051A" w:rsidRPr="00910656" w:rsidRDefault="00F1051A" w:rsidP="00F1051A">
      <w:pPr>
        <w:shd w:val="clear" w:color="auto" w:fill="1F1F1F"/>
        <w:spacing w:line="285" w:lineRule="atLeast"/>
        <w:rPr>
          <w:ins w:id="917" w:author="Amr Odeh" w:date="2024-09-29T17:01:00Z" w16du:dateUtc="2024-09-29T07:01:00Z"/>
          <w:rFonts w:ascii="Consolas" w:eastAsia="Times New Roman" w:hAnsi="Consolas" w:cs="Times New Roman"/>
          <w:color w:val="CCCCCC"/>
          <w:kern w:val="0"/>
          <w:sz w:val="21"/>
          <w:szCs w:val="21"/>
          <w:lang w:eastAsia="en-AU"/>
          <w14:ligatures w14:val="none"/>
        </w:rPr>
      </w:pPr>
      <w:ins w:id="918"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plot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time</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signal_intensity</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9CDCFE"/>
            <w:kern w:val="0"/>
            <w:sz w:val="21"/>
            <w:szCs w:val="21"/>
            <w:lang w:eastAsia="en-AU"/>
            <w14:ligatures w14:val="none"/>
          </w:rPr>
          <w:t>label</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'Original Data'</w:t>
        </w:r>
        <w:r w:rsidRPr="00910656">
          <w:rPr>
            <w:rFonts w:ascii="Consolas" w:eastAsia="Times New Roman" w:hAnsi="Consolas" w:cs="Times New Roman"/>
            <w:color w:val="CCCCCC"/>
            <w:kern w:val="0"/>
            <w:sz w:val="21"/>
            <w:szCs w:val="21"/>
            <w:lang w:eastAsia="en-AU"/>
            <w14:ligatures w14:val="none"/>
          </w:rPr>
          <w:t>)</w:t>
        </w:r>
      </w:ins>
    </w:p>
    <w:p w14:paraId="74AF090D" w14:textId="77777777" w:rsidR="00F1051A" w:rsidRPr="00910656" w:rsidRDefault="00F1051A" w:rsidP="00F1051A">
      <w:pPr>
        <w:shd w:val="clear" w:color="auto" w:fill="1F1F1F"/>
        <w:spacing w:line="285" w:lineRule="atLeast"/>
        <w:rPr>
          <w:ins w:id="919" w:author="Amr Odeh" w:date="2024-09-29T17:01:00Z" w16du:dateUtc="2024-09-29T07:01:00Z"/>
          <w:rFonts w:ascii="Consolas" w:eastAsia="Times New Roman" w:hAnsi="Consolas" w:cs="Times New Roman"/>
          <w:color w:val="CCCCCC"/>
          <w:kern w:val="0"/>
          <w:sz w:val="21"/>
          <w:szCs w:val="21"/>
          <w:lang w:eastAsia="en-AU"/>
          <w14:ligatures w14:val="none"/>
        </w:rPr>
      </w:pPr>
      <w:ins w:id="920"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plot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time</w:t>
        </w:r>
        <w:r w:rsidRPr="00910656">
          <w:rPr>
            <w:rFonts w:ascii="Consolas" w:eastAsia="Times New Roman" w:hAnsi="Consolas" w:cs="Times New Roman"/>
            <w:color w:val="CCCCCC"/>
            <w:kern w:val="0"/>
            <w:sz w:val="21"/>
            <w:szCs w:val="21"/>
            <w:lang w:eastAsia="en-AU"/>
            <w14:ligatures w14:val="none"/>
          </w:rPr>
          <w:t>,median_signalIntensity,</w:t>
        </w:r>
        <w:r w:rsidRPr="00910656">
          <w:rPr>
            <w:rFonts w:ascii="Consolas" w:eastAsia="Times New Roman" w:hAnsi="Consolas" w:cs="Times New Roman"/>
            <w:color w:val="CE9178"/>
            <w:kern w:val="0"/>
            <w:sz w:val="21"/>
            <w:szCs w:val="21"/>
            <w:lang w:eastAsia="en-AU"/>
            <w14:ligatures w14:val="none"/>
          </w:rPr>
          <w:t>'r--'</w:t>
        </w:r>
        <w:r w:rsidRPr="00910656">
          <w:rPr>
            <w:rFonts w:ascii="Consolas" w:eastAsia="Times New Roman" w:hAnsi="Consolas" w:cs="Times New Roman"/>
            <w:color w:val="CCCCCC"/>
            <w:kern w:val="0"/>
            <w:sz w:val="21"/>
            <w:szCs w:val="21"/>
            <w:lang w:eastAsia="en-AU"/>
            <w14:ligatures w14:val="none"/>
          </w:rPr>
          <w:t xml:space="preserve"> , </w:t>
        </w:r>
        <w:r w:rsidRPr="00910656">
          <w:rPr>
            <w:rFonts w:ascii="Consolas" w:eastAsia="Times New Roman" w:hAnsi="Consolas" w:cs="Times New Roman"/>
            <w:color w:val="9CDCFE"/>
            <w:kern w:val="0"/>
            <w:sz w:val="21"/>
            <w:szCs w:val="21"/>
            <w:lang w:eastAsia="en-AU"/>
            <w14:ligatures w14:val="none"/>
          </w:rPr>
          <w:t>label</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'Despiked Data'</w:t>
        </w:r>
        <w:r w:rsidRPr="00910656">
          <w:rPr>
            <w:rFonts w:ascii="Consolas" w:eastAsia="Times New Roman" w:hAnsi="Consolas" w:cs="Times New Roman"/>
            <w:color w:val="CCCCCC"/>
            <w:kern w:val="0"/>
            <w:sz w:val="21"/>
            <w:szCs w:val="21"/>
            <w:lang w:eastAsia="en-AU"/>
            <w14:ligatures w14:val="none"/>
          </w:rPr>
          <w:t>)</w:t>
        </w:r>
      </w:ins>
    </w:p>
    <w:p w14:paraId="79FB1B4D" w14:textId="77777777" w:rsidR="00F1051A" w:rsidRPr="00910656" w:rsidRDefault="00F1051A" w:rsidP="00F1051A">
      <w:pPr>
        <w:shd w:val="clear" w:color="auto" w:fill="1F1F1F"/>
        <w:spacing w:line="285" w:lineRule="atLeast"/>
        <w:rPr>
          <w:ins w:id="921" w:author="Amr Odeh" w:date="2024-09-29T17:01:00Z" w16du:dateUtc="2024-09-29T07:01:00Z"/>
          <w:rFonts w:ascii="Consolas" w:eastAsia="Times New Roman" w:hAnsi="Consolas" w:cs="Times New Roman"/>
          <w:color w:val="CCCCCC"/>
          <w:kern w:val="0"/>
          <w:sz w:val="21"/>
          <w:szCs w:val="21"/>
          <w:lang w:eastAsia="en-AU"/>
          <w14:ligatures w14:val="none"/>
        </w:rPr>
      </w:pPr>
      <w:ins w:id="922"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ylabel</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'Detector 11 Voltage (V)'</w:t>
        </w:r>
        <w:r w:rsidRPr="00910656">
          <w:rPr>
            <w:rFonts w:ascii="Consolas" w:eastAsia="Times New Roman" w:hAnsi="Consolas" w:cs="Times New Roman"/>
            <w:color w:val="CCCCCC"/>
            <w:kern w:val="0"/>
            <w:sz w:val="21"/>
            <w:szCs w:val="21"/>
            <w:lang w:eastAsia="en-AU"/>
            <w14:ligatures w14:val="none"/>
          </w:rPr>
          <w:t>)</w:t>
        </w:r>
      </w:ins>
    </w:p>
    <w:p w14:paraId="31534240" w14:textId="77777777" w:rsidR="00F1051A" w:rsidRPr="00910656" w:rsidRDefault="00F1051A" w:rsidP="00F1051A">
      <w:pPr>
        <w:shd w:val="clear" w:color="auto" w:fill="1F1F1F"/>
        <w:spacing w:line="285" w:lineRule="atLeast"/>
        <w:rPr>
          <w:ins w:id="923" w:author="Amr Odeh" w:date="2024-09-29T17:01:00Z" w16du:dateUtc="2024-09-29T07:01:00Z"/>
          <w:rFonts w:ascii="Consolas" w:eastAsia="Times New Roman" w:hAnsi="Consolas" w:cs="Times New Roman"/>
          <w:color w:val="CCCCCC"/>
          <w:kern w:val="0"/>
          <w:sz w:val="21"/>
          <w:szCs w:val="21"/>
          <w:lang w:eastAsia="en-AU"/>
          <w14:ligatures w14:val="none"/>
        </w:rPr>
      </w:pPr>
      <w:ins w:id="924"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xlabel</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'Time (min)'</w:t>
        </w:r>
        <w:r w:rsidRPr="00910656">
          <w:rPr>
            <w:rFonts w:ascii="Consolas" w:eastAsia="Times New Roman" w:hAnsi="Consolas" w:cs="Times New Roman"/>
            <w:color w:val="CCCCCC"/>
            <w:kern w:val="0"/>
            <w:sz w:val="21"/>
            <w:szCs w:val="21"/>
            <w:lang w:eastAsia="en-AU"/>
            <w14:ligatures w14:val="none"/>
          </w:rPr>
          <w:t>)</w:t>
        </w:r>
      </w:ins>
    </w:p>
    <w:p w14:paraId="62214CAB" w14:textId="77777777" w:rsidR="00F1051A" w:rsidRPr="00910656" w:rsidRDefault="00F1051A" w:rsidP="00F1051A">
      <w:pPr>
        <w:shd w:val="clear" w:color="auto" w:fill="1F1F1F"/>
        <w:spacing w:line="285" w:lineRule="atLeast"/>
        <w:rPr>
          <w:ins w:id="925" w:author="Amr Odeh" w:date="2024-09-29T17:01:00Z" w16du:dateUtc="2024-09-29T07:01:00Z"/>
          <w:rFonts w:ascii="Consolas" w:eastAsia="Times New Roman" w:hAnsi="Consolas" w:cs="Times New Roman"/>
          <w:color w:val="CCCCCC"/>
          <w:kern w:val="0"/>
          <w:sz w:val="21"/>
          <w:szCs w:val="21"/>
          <w:lang w:eastAsia="en-AU"/>
          <w14:ligatures w14:val="none"/>
        </w:rPr>
      </w:pPr>
      <w:ins w:id="926"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title</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'Despiking Using Median Filter'</w:t>
        </w:r>
        <w:r w:rsidRPr="00910656">
          <w:rPr>
            <w:rFonts w:ascii="Consolas" w:eastAsia="Times New Roman" w:hAnsi="Consolas" w:cs="Times New Roman"/>
            <w:color w:val="CCCCCC"/>
            <w:kern w:val="0"/>
            <w:sz w:val="21"/>
            <w:szCs w:val="21"/>
            <w:lang w:eastAsia="en-AU"/>
            <w14:ligatures w14:val="none"/>
          </w:rPr>
          <w:t>)</w:t>
        </w:r>
      </w:ins>
    </w:p>
    <w:p w14:paraId="32871789" w14:textId="77777777" w:rsidR="00F1051A" w:rsidRPr="00910656" w:rsidRDefault="00F1051A" w:rsidP="00F1051A">
      <w:pPr>
        <w:shd w:val="clear" w:color="auto" w:fill="1F1F1F"/>
        <w:spacing w:line="285" w:lineRule="atLeast"/>
        <w:rPr>
          <w:ins w:id="927" w:author="Amr Odeh" w:date="2024-09-29T17:01:00Z" w16du:dateUtc="2024-09-29T07:01:00Z"/>
          <w:rFonts w:ascii="Consolas" w:eastAsia="Times New Roman" w:hAnsi="Consolas" w:cs="Times New Roman"/>
          <w:color w:val="CCCCCC"/>
          <w:kern w:val="0"/>
          <w:sz w:val="21"/>
          <w:szCs w:val="21"/>
          <w:lang w:eastAsia="en-AU"/>
          <w14:ligatures w14:val="none"/>
        </w:rPr>
      </w:pPr>
      <w:ins w:id="928"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legend</w:t>
        </w:r>
        <w:r w:rsidRPr="00910656">
          <w:rPr>
            <w:rFonts w:ascii="Consolas" w:eastAsia="Times New Roman" w:hAnsi="Consolas" w:cs="Times New Roman"/>
            <w:color w:val="CCCCCC"/>
            <w:kern w:val="0"/>
            <w:sz w:val="21"/>
            <w:szCs w:val="21"/>
            <w:lang w:eastAsia="en-AU"/>
            <w14:ligatures w14:val="none"/>
          </w:rPr>
          <w:t>()</w:t>
        </w:r>
      </w:ins>
    </w:p>
    <w:p w14:paraId="039EAD54" w14:textId="77777777" w:rsidR="00F1051A" w:rsidRPr="00910656" w:rsidRDefault="00F1051A" w:rsidP="00F1051A">
      <w:pPr>
        <w:shd w:val="clear" w:color="auto" w:fill="1F1F1F"/>
        <w:spacing w:line="285" w:lineRule="atLeast"/>
        <w:rPr>
          <w:ins w:id="929" w:author="Amr Odeh" w:date="2024-09-29T17:01:00Z" w16du:dateUtc="2024-09-29T07:01:00Z"/>
          <w:rFonts w:ascii="Consolas" w:eastAsia="Times New Roman" w:hAnsi="Consolas" w:cs="Times New Roman"/>
          <w:color w:val="CCCCCC"/>
          <w:kern w:val="0"/>
          <w:sz w:val="21"/>
          <w:szCs w:val="21"/>
          <w:lang w:eastAsia="en-AU"/>
          <w14:ligatures w14:val="none"/>
        </w:rPr>
      </w:pPr>
      <w:ins w:id="930"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show</w:t>
        </w:r>
        <w:r w:rsidRPr="00910656">
          <w:rPr>
            <w:rFonts w:ascii="Consolas" w:eastAsia="Times New Roman" w:hAnsi="Consolas" w:cs="Times New Roman"/>
            <w:color w:val="CCCCCC"/>
            <w:kern w:val="0"/>
            <w:sz w:val="21"/>
            <w:szCs w:val="21"/>
            <w:lang w:eastAsia="en-AU"/>
            <w14:ligatures w14:val="none"/>
          </w:rPr>
          <w:t>()</w:t>
        </w:r>
      </w:ins>
    </w:p>
    <w:p w14:paraId="46B206C4" w14:textId="77777777" w:rsidR="00F1051A" w:rsidRDefault="00F1051A" w:rsidP="002D3EFA">
      <w:pPr>
        <w:rPr>
          <w:ins w:id="931" w:author="Amr Odeh" w:date="2024-09-29T17:02:00Z" w16du:dateUtc="2024-09-29T07:02:00Z"/>
          <w:b/>
          <w:bCs/>
        </w:rPr>
      </w:pPr>
    </w:p>
    <w:p w14:paraId="729A1A5C" w14:textId="0E047E5D" w:rsidR="00F1051A" w:rsidRPr="00F1051A" w:rsidRDefault="00F1051A" w:rsidP="002D3EFA">
      <w:pPr>
        <w:rPr>
          <w:ins w:id="932" w:author="Amr Odeh" w:date="2024-09-29T17:02:00Z" w16du:dateUtc="2024-09-29T07:02:00Z"/>
          <w:rPrChange w:id="933" w:author="Amr Odeh" w:date="2024-09-29T17:02:00Z" w16du:dateUtc="2024-09-29T07:02:00Z">
            <w:rPr>
              <w:ins w:id="934" w:author="Amr Odeh" w:date="2024-09-29T17:02:00Z" w16du:dateUtc="2024-09-29T07:02:00Z"/>
              <w:b/>
              <w:bCs/>
            </w:rPr>
          </w:rPrChange>
        </w:rPr>
      </w:pPr>
      <w:ins w:id="935" w:author="Amr Odeh" w:date="2024-09-29T17:02:00Z" w16du:dateUtc="2024-09-29T07:02:00Z">
        <w:r>
          <w:rPr>
            <w:b/>
            <w:bCs/>
          </w:rPr>
          <w:tab/>
        </w:r>
        <w:r>
          <w:t>Manual Baseline Correction</w:t>
        </w:r>
      </w:ins>
    </w:p>
    <w:p w14:paraId="2BB2C621" w14:textId="77777777" w:rsidR="00F1051A" w:rsidRPr="000E7D22" w:rsidRDefault="00F1051A" w:rsidP="00F1051A">
      <w:pPr>
        <w:shd w:val="clear" w:color="auto" w:fill="1F1F1F"/>
        <w:spacing w:line="285" w:lineRule="atLeast"/>
        <w:rPr>
          <w:ins w:id="936" w:author="Amr Odeh" w:date="2024-09-29T17:02:00Z" w16du:dateUtc="2024-09-29T07:02:00Z"/>
          <w:rFonts w:ascii="Consolas" w:eastAsia="Times New Roman" w:hAnsi="Consolas" w:cs="Times New Roman"/>
          <w:color w:val="CCCCCC"/>
          <w:kern w:val="0"/>
          <w:sz w:val="21"/>
          <w:szCs w:val="21"/>
          <w:lang w:eastAsia="en-AU"/>
          <w14:ligatures w14:val="none"/>
        </w:rPr>
      </w:pPr>
      <w:ins w:id="937"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Plot the filtered voltage to select baseline region</w:t>
        </w:r>
      </w:ins>
    </w:p>
    <w:p w14:paraId="04679EC8" w14:textId="77777777" w:rsidR="00F1051A" w:rsidRPr="000E7D22" w:rsidRDefault="00F1051A" w:rsidP="00F1051A">
      <w:pPr>
        <w:shd w:val="clear" w:color="auto" w:fill="1F1F1F"/>
        <w:spacing w:line="285" w:lineRule="atLeast"/>
        <w:rPr>
          <w:ins w:id="938" w:author="Amr Odeh" w:date="2024-09-29T17:02:00Z" w16du:dateUtc="2024-09-29T07:02:00Z"/>
          <w:rFonts w:ascii="Consolas" w:eastAsia="Times New Roman" w:hAnsi="Consolas" w:cs="Times New Roman"/>
          <w:color w:val="CCCCCC"/>
          <w:kern w:val="0"/>
          <w:sz w:val="21"/>
          <w:szCs w:val="21"/>
          <w:lang w:eastAsia="en-AU"/>
          <w14:ligatures w14:val="none"/>
        </w:rPr>
      </w:pPr>
      <w:ins w:id="939"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figure</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figsize</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B5CEA8"/>
            <w:kern w:val="0"/>
            <w:sz w:val="21"/>
            <w:szCs w:val="21"/>
            <w:lang w:eastAsia="en-AU"/>
            <w14:ligatures w14:val="none"/>
          </w:rPr>
          <w:t>12</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B5CEA8"/>
            <w:kern w:val="0"/>
            <w:sz w:val="21"/>
            <w:szCs w:val="21"/>
            <w:lang w:eastAsia="en-AU"/>
            <w14:ligatures w14:val="none"/>
          </w:rPr>
          <w:t>6</w:t>
        </w:r>
        <w:r w:rsidRPr="000E7D22">
          <w:rPr>
            <w:rFonts w:ascii="Consolas" w:eastAsia="Times New Roman" w:hAnsi="Consolas" w:cs="Times New Roman"/>
            <w:color w:val="CCCCCC"/>
            <w:kern w:val="0"/>
            <w:sz w:val="21"/>
            <w:szCs w:val="21"/>
            <w:lang w:eastAsia="en-AU"/>
            <w14:ligatures w14:val="none"/>
          </w:rPr>
          <w:t>))</w:t>
        </w:r>
      </w:ins>
    </w:p>
    <w:p w14:paraId="16431A61" w14:textId="77777777" w:rsidR="00F1051A" w:rsidRPr="000E7D22" w:rsidRDefault="00F1051A" w:rsidP="00F1051A">
      <w:pPr>
        <w:shd w:val="clear" w:color="auto" w:fill="1F1F1F"/>
        <w:spacing w:line="285" w:lineRule="atLeast"/>
        <w:rPr>
          <w:ins w:id="940" w:author="Amr Odeh" w:date="2024-09-29T17:02:00Z" w16du:dateUtc="2024-09-29T07:02:00Z"/>
          <w:rFonts w:ascii="Consolas" w:eastAsia="Times New Roman" w:hAnsi="Consolas" w:cs="Times New Roman"/>
          <w:color w:val="CCCCCC"/>
          <w:kern w:val="0"/>
          <w:sz w:val="21"/>
          <w:szCs w:val="21"/>
          <w:lang w:eastAsia="en-AU"/>
          <w14:ligatures w14:val="none"/>
        </w:rPr>
      </w:pPr>
      <w:ins w:id="941"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plot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time</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9CDCFE"/>
            <w:kern w:val="0"/>
            <w:sz w:val="21"/>
            <w:szCs w:val="21"/>
            <w:lang w:eastAsia="en-AU"/>
            <w14:ligatures w14:val="none"/>
          </w:rPr>
          <w:t>median_signal_intensity</w:t>
        </w:r>
        <w:r w:rsidRPr="000E7D22">
          <w:rPr>
            <w:rFonts w:ascii="Consolas" w:eastAsia="Times New Roman" w:hAnsi="Consolas" w:cs="Times New Roman"/>
            <w:color w:val="CCCCCC"/>
            <w:kern w:val="0"/>
            <w:sz w:val="21"/>
            <w:szCs w:val="21"/>
            <w:lang w:eastAsia="en-AU"/>
            <w14:ligatures w14:val="none"/>
          </w:rPr>
          <w:t>)</w:t>
        </w:r>
      </w:ins>
    </w:p>
    <w:p w14:paraId="2757A5CD" w14:textId="77777777" w:rsidR="00F1051A" w:rsidRPr="000E7D22" w:rsidRDefault="00F1051A" w:rsidP="00F1051A">
      <w:pPr>
        <w:shd w:val="clear" w:color="auto" w:fill="1F1F1F"/>
        <w:spacing w:line="285" w:lineRule="atLeast"/>
        <w:rPr>
          <w:ins w:id="942" w:author="Amr Odeh" w:date="2024-09-29T17:02:00Z" w16du:dateUtc="2024-09-29T07:02:00Z"/>
          <w:rFonts w:ascii="Consolas" w:eastAsia="Times New Roman" w:hAnsi="Consolas" w:cs="Times New Roman"/>
          <w:color w:val="CCCCCC"/>
          <w:kern w:val="0"/>
          <w:sz w:val="21"/>
          <w:szCs w:val="21"/>
          <w:lang w:eastAsia="en-AU"/>
          <w14:ligatures w14:val="none"/>
        </w:rPr>
      </w:pPr>
      <w:ins w:id="943"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xlabel</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'Time (min)'</w:t>
        </w:r>
        <w:r w:rsidRPr="000E7D22">
          <w:rPr>
            <w:rFonts w:ascii="Consolas" w:eastAsia="Times New Roman" w:hAnsi="Consolas" w:cs="Times New Roman"/>
            <w:color w:val="CCCCCC"/>
            <w:kern w:val="0"/>
            <w:sz w:val="21"/>
            <w:szCs w:val="21"/>
            <w:lang w:eastAsia="en-AU"/>
            <w14:ligatures w14:val="none"/>
          </w:rPr>
          <w:t>)</w:t>
        </w:r>
      </w:ins>
    </w:p>
    <w:p w14:paraId="6880638A" w14:textId="77777777" w:rsidR="00F1051A" w:rsidRPr="000E7D22" w:rsidRDefault="00F1051A" w:rsidP="00F1051A">
      <w:pPr>
        <w:shd w:val="clear" w:color="auto" w:fill="1F1F1F"/>
        <w:spacing w:line="285" w:lineRule="atLeast"/>
        <w:rPr>
          <w:ins w:id="944" w:author="Amr Odeh" w:date="2024-09-29T17:02:00Z" w16du:dateUtc="2024-09-29T07:02:00Z"/>
          <w:rFonts w:ascii="Consolas" w:eastAsia="Times New Roman" w:hAnsi="Consolas" w:cs="Times New Roman"/>
          <w:color w:val="CCCCCC"/>
          <w:kern w:val="0"/>
          <w:sz w:val="21"/>
          <w:szCs w:val="21"/>
          <w:lang w:eastAsia="en-AU"/>
          <w14:ligatures w14:val="none"/>
        </w:rPr>
      </w:pPr>
      <w:ins w:id="945"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ylabel</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'Filtered Voltage (V)'</w:t>
        </w:r>
        <w:r w:rsidRPr="000E7D22">
          <w:rPr>
            <w:rFonts w:ascii="Consolas" w:eastAsia="Times New Roman" w:hAnsi="Consolas" w:cs="Times New Roman"/>
            <w:color w:val="CCCCCC"/>
            <w:kern w:val="0"/>
            <w:sz w:val="21"/>
            <w:szCs w:val="21"/>
            <w:lang w:eastAsia="en-AU"/>
            <w14:ligatures w14:val="none"/>
          </w:rPr>
          <w:t>)</w:t>
        </w:r>
      </w:ins>
    </w:p>
    <w:p w14:paraId="20779C92" w14:textId="77777777" w:rsidR="00F1051A" w:rsidRPr="000E7D22" w:rsidRDefault="00F1051A" w:rsidP="00F1051A">
      <w:pPr>
        <w:shd w:val="clear" w:color="auto" w:fill="1F1F1F"/>
        <w:spacing w:line="285" w:lineRule="atLeast"/>
        <w:rPr>
          <w:ins w:id="946" w:author="Amr Odeh" w:date="2024-09-29T17:02:00Z" w16du:dateUtc="2024-09-29T07:02:00Z"/>
          <w:rFonts w:ascii="Consolas" w:eastAsia="Times New Roman" w:hAnsi="Consolas" w:cs="Times New Roman"/>
          <w:color w:val="CCCCCC"/>
          <w:kern w:val="0"/>
          <w:sz w:val="21"/>
          <w:szCs w:val="21"/>
          <w:lang w:eastAsia="en-AU"/>
          <w14:ligatures w14:val="none"/>
        </w:rPr>
      </w:pPr>
      <w:ins w:id="947"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title</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'Select Baseline Region'</w:t>
        </w:r>
        <w:r w:rsidRPr="000E7D22">
          <w:rPr>
            <w:rFonts w:ascii="Consolas" w:eastAsia="Times New Roman" w:hAnsi="Consolas" w:cs="Times New Roman"/>
            <w:color w:val="CCCCCC"/>
            <w:kern w:val="0"/>
            <w:sz w:val="21"/>
            <w:szCs w:val="21"/>
            <w:lang w:eastAsia="en-AU"/>
            <w14:ligatures w14:val="none"/>
          </w:rPr>
          <w:t>)</w:t>
        </w:r>
      </w:ins>
    </w:p>
    <w:p w14:paraId="27BE550C" w14:textId="77777777" w:rsidR="00F1051A" w:rsidRPr="000E7D22" w:rsidRDefault="00F1051A" w:rsidP="00F1051A">
      <w:pPr>
        <w:shd w:val="clear" w:color="auto" w:fill="1F1F1F"/>
        <w:spacing w:line="285" w:lineRule="atLeast"/>
        <w:rPr>
          <w:ins w:id="948" w:author="Amr Odeh" w:date="2024-09-29T17:02:00Z" w16du:dateUtc="2024-09-29T07:02:00Z"/>
          <w:rFonts w:ascii="Consolas" w:eastAsia="Times New Roman" w:hAnsi="Consolas" w:cs="Times New Roman"/>
          <w:color w:val="CCCCCC"/>
          <w:kern w:val="0"/>
          <w:sz w:val="21"/>
          <w:szCs w:val="21"/>
          <w:lang w:eastAsia="en-AU"/>
          <w14:ligatures w14:val="none"/>
        </w:rPr>
      </w:pPr>
      <w:ins w:id="949"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show</w:t>
        </w:r>
        <w:r w:rsidRPr="000E7D22">
          <w:rPr>
            <w:rFonts w:ascii="Consolas" w:eastAsia="Times New Roman" w:hAnsi="Consolas" w:cs="Times New Roman"/>
            <w:color w:val="CCCCCC"/>
            <w:kern w:val="0"/>
            <w:sz w:val="21"/>
            <w:szCs w:val="21"/>
            <w:lang w:eastAsia="en-AU"/>
            <w14:ligatures w14:val="none"/>
          </w:rPr>
          <w:t>()</w:t>
        </w:r>
      </w:ins>
    </w:p>
    <w:p w14:paraId="4BD17630" w14:textId="77777777" w:rsidR="00F1051A" w:rsidRPr="000E7D22" w:rsidRDefault="00F1051A" w:rsidP="00F1051A">
      <w:pPr>
        <w:shd w:val="clear" w:color="auto" w:fill="1F1F1F"/>
        <w:spacing w:line="285" w:lineRule="atLeast"/>
        <w:rPr>
          <w:ins w:id="950" w:author="Amr Odeh" w:date="2024-09-29T17:02:00Z" w16du:dateUtc="2024-09-29T07:02:00Z"/>
          <w:rFonts w:ascii="Consolas" w:eastAsia="Times New Roman" w:hAnsi="Consolas" w:cs="Times New Roman"/>
          <w:color w:val="CCCCCC"/>
          <w:kern w:val="0"/>
          <w:sz w:val="21"/>
          <w:szCs w:val="21"/>
          <w:lang w:eastAsia="en-AU"/>
          <w14:ligatures w14:val="none"/>
        </w:rPr>
      </w:pPr>
    </w:p>
    <w:p w14:paraId="3DAFFE8E" w14:textId="77777777" w:rsidR="00F1051A" w:rsidRPr="000E7D22" w:rsidRDefault="00F1051A" w:rsidP="00F1051A">
      <w:pPr>
        <w:shd w:val="clear" w:color="auto" w:fill="1F1F1F"/>
        <w:spacing w:line="285" w:lineRule="atLeast"/>
        <w:rPr>
          <w:ins w:id="951" w:author="Amr Odeh" w:date="2024-09-29T17:02:00Z" w16du:dateUtc="2024-09-29T07:02:00Z"/>
          <w:rFonts w:ascii="Consolas" w:eastAsia="Times New Roman" w:hAnsi="Consolas" w:cs="Times New Roman"/>
          <w:color w:val="CCCCCC"/>
          <w:kern w:val="0"/>
          <w:sz w:val="21"/>
          <w:szCs w:val="21"/>
          <w:lang w:eastAsia="en-AU"/>
          <w14:ligatures w14:val="none"/>
        </w:rPr>
      </w:pPr>
      <w:ins w:id="952"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Define baseline region (manual selection)</w:t>
        </w:r>
      </w:ins>
    </w:p>
    <w:p w14:paraId="23C575BD" w14:textId="77777777" w:rsidR="00F1051A" w:rsidRPr="000E7D22" w:rsidRDefault="00F1051A" w:rsidP="00F1051A">
      <w:pPr>
        <w:shd w:val="clear" w:color="auto" w:fill="1F1F1F"/>
        <w:spacing w:line="285" w:lineRule="atLeast"/>
        <w:rPr>
          <w:ins w:id="953" w:author="Amr Odeh" w:date="2024-09-29T17:02:00Z" w16du:dateUtc="2024-09-29T07:02:00Z"/>
          <w:rFonts w:ascii="Consolas" w:eastAsia="Times New Roman" w:hAnsi="Consolas" w:cs="Times New Roman"/>
          <w:color w:val="CCCCCC"/>
          <w:kern w:val="0"/>
          <w:sz w:val="21"/>
          <w:szCs w:val="21"/>
          <w:lang w:eastAsia="en-AU"/>
          <w14:ligatures w14:val="none"/>
        </w:rPr>
      </w:pPr>
      <w:ins w:id="954"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baseline_start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4EC9B0"/>
            <w:kern w:val="0"/>
            <w:sz w:val="21"/>
            <w:szCs w:val="21"/>
            <w:lang w:eastAsia="en-AU"/>
            <w14:ligatures w14:val="none"/>
          </w:rPr>
          <w:t>float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input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'Enter baseline start time (min): '</w:t>
        </w:r>
        <w:r w:rsidRPr="000E7D22">
          <w:rPr>
            <w:rFonts w:ascii="Consolas" w:eastAsia="Times New Roman" w:hAnsi="Consolas" w:cs="Times New Roman"/>
            <w:color w:val="CCCCCC"/>
            <w:kern w:val="0"/>
            <w:sz w:val="21"/>
            <w:szCs w:val="21"/>
            <w:lang w:eastAsia="en-AU"/>
            <w14:ligatures w14:val="none"/>
          </w:rPr>
          <w:t>))</w:t>
        </w:r>
      </w:ins>
    </w:p>
    <w:p w14:paraId="69429991" w14:textId="77777777" w:rsidR="00F1051A" w:rsidRPr="000E7D22" w:rsidRDefault="00F1051A" w:rsidP="00F1051A">
      <w:pPr>
        <w:shd w:val="clear" w:color="auto" w:fill="1F1F1F"/>
        <w:spacing w:line="285" w:lineRule="atLeast"/>
        <w:rPr>
          <w:ins w:id="955" w:author="Amr Odeh" w:date="2024-09-29T17:02:00Z" w16du:dateUtc="2024-09-29T07:02:00Z"/>
          <w:rFonts w:ascii="Consolas" w:eastAsia="Times New Roman" w:hAnsi="Consolas" w:cs="Times New Roman"/>
          <w:color w:val="CCCCCC"/>
          <w:kern w:val="0"/>
          <w:sz w:val="21"/>
          <w:szCs w:val="21"/>
          <w:lang w:eastAsia="en-AU"/>
          <w14:ligatures w14:val="none"/>
        </w:rPr>
      </w:pPr>
      <w:ins w:id="956"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baseline_end</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4EC9B0"/>
            <w:kern w:val="0"/>
            <w:sz w:val="21"/>
            <w:szCs w:val="21"/>
            <w:lang w:eastAsia="en-AU"/>
            <w14:ligatures w14:val="none"/>
          </w:rPr>
          <w:t>float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input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'Enter baseline end time (min): '</w:t>
        </w:r>
        <w:r w:rsidRPr="000E7D22">
          <w:rPr>
            <w:rFonts w:ascii="Consolas" w:eastAsia="Times New Roman" w:hAnsi="Consolas" w:cs="Times New Roman"/>
            <w:color w:val="CCCCCC"/>
            <w:kern w:val="0"/>
            <w:sz w:val="21"/>
            <w:szCs w:val="21"/>
            <w:lang w:eastAsia="en-AU"/>
            <w14:ligatures w14:val="none"/>
          </w:rPr>
          <w:t>))</w:t>
        </w:r>
      </w:ins>
    </w:p>
    <w:p w14:paraId="3B0A3B93" w14:textId="77777777" w:rsidR="00F1051A" w:rsidRPr="000E7D22" w:rsidRDefault="00F1051A" w:rsidP="00F1051A">
      <w:pPr>
        <w:shd w:val="clear" w:color="auto" w:fill="1F1F1F"/>
        <w:spacing w:line="285" w:lineRule="atLeast"/>
        <w:rPr>
          <w:ins w:id="957" w:author="Amr Odeh" w:date="2024-09-29T17:02:00Z" w16du:dateUtc="2024-09-29T07:02:00Z"/>
          <w:rFonts w:ascii="Consolas" w:eastAsia="Times New Roman" w:hAnsi="Consolas" w:cs="Times New Roman"/>
          <w:color w:val="CCCCCC"/>
          <w:kern w:val="0"/>
          <w:sz w:val="21"/>
          <w:szCs w:val="21"/>
          <w:lang w:eastAsia="en-AU"/>
          <w14:ligatures w14:val="none"/>
        </w:rPr>
      </w:pPr>
    </w:p>
    <w:p w14:paraId="129C3F76" w14:textId="77777777" w:rsidR="00F1051A" w:rsidRPr="000E7D22" w:rsidRDefault="00F1051A" w:rsidP="00F1051A">
      <w:pPr>
        <w:shd w:val="clear" w:color="auto" w:fill="1F1F1F"/>
        <w:spacing w:line="285" w:lineRule="atLeast"/>
        <w:rPr>
          <w:ins w:id="958" w:author="Amr Odeh" w:date="2024-09-29T17:02:00Z" w16du:dateUtc="2024-09-29T07:02:00Z"/>
          <w:rFonts w:ascii="Consolas" w:eastAsia="Times New Roman" w:hAnsi="Consolas" w:cs="Times New Roman"/>
          <w:color w:val="CCCCCC"/>
          <w:kern w:val="0"/>
          <w:sz w:val="21"/>
          <w:szCs w:val="21"/>
          <w:lang w:eastAsia="en-AU"/>
          <w14:ligatures w14:val="none"/>
        </w:rPr>
      </w:pPr>
      <w:ins w:id="959"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Get indices corresponding to baseline region</w:t>
        </w:r>
      </w:ins>
    </w:p>
    <w:p w14:paraId="0F3B492B" w14:textId="77777777" w:rsidR="00F1051A" w:rsidRPr="000E7D22" w:rsidRDefault="00F1051A" w:rsidP="00F1051A">
      <w:pPr>
        <w:shd w:val="clear" w:color="auto" w:fill="1F1F1F"/>
        <w:spacing w:line="285" w:lineRule="atLeast"/>
        <w:rPr>
          <w:ins w:id="960" w:author="Amr Odeh" w:date="2024-09-29T17:02:00Z" w16du:dateUtc="2024-09-29T07:02:00Z"/>
          <w:rFonts w:ascii="Consolas" w:eastAsia="Times New Roman" w:hAnsi="Consolas" w:cs="Times New Roman"/>
          <w:color w:val="CCCCCC"/>
          <w:kern w:val="0"/>
          <w:sz w:val="21"/>
          <w:szCs w:val="21"/>
          <w:lang w:eastAsia="en-AU"/>
          <w14:ligatures w14:val="none"/>
        </w:rPr>
      </w:pPr>
      <w:ins w:id="961"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baseline_indices</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4EC9B0"/>
            <w:kern w:val="0"/>
            <w:sz w:val="21"/>
            <w:szCs w:val="21"/>
            <w:lang w:eastAsia="en-AU"/>
            <w14:ligatures w14:val="none"/>
          </w:rPr>
          <w:t>np</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where</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time</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CDCAA"/>
            <w:kern w:val="0"/>
            <w:sz w:val="21"/>
            <w:szCs w:val="21"/>
            <w:lang w:eastAsia="en-AU"/>
            <w14:ligatures w14:val="none"/>
          </w:rPr>
          <w:t>&gt;=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9CDCFE"/>
            <w:kern w:val="0"/>
            <w:sz w:val="21"/>
            <w:szCs w:val="21"/>
            <w:lang w:eastAsia="en-AU"/>
            <w14:ligatures w14:val="none"/>
          </w:rPr>
          <w:t>baseline_start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CDCAA"/>
            <w:kern w:val="0"/>
            <w:sz w:val="21"/>
            <w:szCs w:val="21"/>
            <w:lang w:eastAsia="en-AU"/>
            <w14:ligatures w14:val="none"/>
          </w:rPr>
          <w:t>&amp;</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9CDCFE"/>
            <w:kern w:val="0"/>
            <w:sz w:val="21"/>
            <w:szCs w:val="21"/>
            <w:lang w:eastAsia="en-AU"/>
            <w14:ligatures w14:val="none"/>
          </w:rPr>
          <w:t>time</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CDCAA"/>
            <w:kern w:val="0"/>
            <w:sz w:val="21"/>
            <w:szCs w:val="21"/>
            <w:lang w:eastAsia="en-AU"/>
            <w14:ligatures w14:val="none"/>
          </w:rPr>
          <w:t>&lt;=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9CDCFE"/>
            <w:kern w:val="0"/>
            <w:sz w:val="21"/>
            <w:szCs w:val="21"/>
            <w:lang w:eastAsia="en-AU"/>
            <w14:ligatures w14:val="none"/>
          </w:rPr>
          <w:t>baseline_end</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B5CEA8"/>
            <w:kern w:val="0"/>
            <w:sz w:val="21"/>
            <w:szCs w:val="21"/>
            <w:lang w:eastAsia="en-AU"/>
            <w14:ligatures w14:val="none"/>
          </w:rPr>
          <w:t>0</w:t>
        </w:r>
        <w:r w:rsidRPr="000E7D22">
          <w:rPr>
            <w:rFonts w:ascii="Consolas" w:eastAsia="Times New Roman" w:hAnsi="Consolas" w:cs="Times New Roman"/>
            <w:color w:val="CCCCCC"/>
            <w:kern w:val="0"/>
            <w:sz w:val="21"/>
            <w:szCs w:val="21"/>
            <w:lang w:eastAsia="en-AU"/>
            <w14:ligatures w14:val="none"/>
          </w:rPr>
          <w:t>]</w:t>
        </w:r>
      </w:ins>
    </w:p>
    <w:p w14:paraId="7072AC0B" w14:textId="77777777" w:rsidR="00F1051A" w:rsidRPr="000E7D22" w:rsidRDefault="00F1051A" w:rsidP="00F1051A">
      <w:pPr>
        <w:shd w:val="clear" w:color="auto" w:fill="1F1F1F"/>
        <w:spacing w:line="285" w:lineRule="atLeast"/>
        <w:rPr>
          <w:ins w:id="962" w:author="Amr Odeh" w:date="2024-09-29T17:02:00Z" w16du:dateUtc="2024-09-29T07:02:00Z"/>
          <w:rFonts w:ascii="Consolas" w:eastAsia="Times New Roman" w:hAnsi="Consolas" w:cs="Times New Roman"/>
          <w:color w:val="CCCCCC"/>
          <w:kern w:val="0"/>
          <w:sz w:val="21"/>
          <w:szCs w:val="21"/>
          <w:lang w:eastAsia="en-AU"/>
          <w14:ligatures w14:val="none"/>
        </w:rPr>
      </w:pPr>
    </w:p>
    <w:p w14:paraId="7A3F0F63" w14:textId="77777777" w:rsidR="00F1051A" w:rsidRPr="000E7D22" w:rsidRDefault="00F1051A" w:rsidP="00F1051A">
      <w:pPr>
        <w:shd w:val="clear" w:color="auto" w:fill="1F1F1F"/>
        <w:spacing w:line="285" w:lineRule="atLeast"/>
        <w:rPr>
          <w:ins w:id="963" w:author="Amr Odeh" w:date="2024-09-29T17:02:00Z" w16du:dateUtc="2024-09-29T07:02:00Z"/>
          <w:rFonts w:ascii="Consolas" w:eastAsia="Times New Roman" w:hAnsi="Consolas" w:cs="Times New Roman"/>
          <w:color w:val="CCCCCC"/>
          <w:kern w:val="0"/>
          <w:sz w:val="21"/>
          <w:szCs w:val="21"/>
          <w:lang w:eastAsia="en-AU"/>
          <w14:ligatures w14:val="none"/>
        </w:rPr>
      </w:pPr>
      <w:ins w:id="964"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Calculate baseline value (average)</w:t>
        </w:r>
      </w:ins>
    </w:p>
    <w:p w14:paraId="603E50A9" w14:textId="77777777" w:rsidR="00F1051A" w:rsidRPr="000E7D22" w:rsidRDefault="00F1051A" w:rsidP="00F1051A">
      <w:pPr>
        <w:shd w:val="clear" w:color="auto" w:fill="1F1F1F"/>
        <w:spacing w:line="285" w:lineRule="atLeast"/>
        <w:rPr>
          <w:ins w:id="965" w:author="Amr Odeh" w:date="2024-09-29T17:02:00Z" w16du:dateUtc="2024-09-29T07:02:00Z"/>
          <w:rFonts w:ascii="Consolas" w:eastAsia="Times New Roman" w:hAnsi="Consolas" w:cs="Times New Roman"/>
          <w:color w:val="CCCCCC"/>
          <w:kern w:val="0"/>
          <w:sz w:val="21"/>
          <w:szCs w:val="21"/>
          <w:lang w:eastAsia="en-AU"/>
          <w14:ligatures w14:val="none"/>
        </w:rPr>
      </w:pPr>
      <w:ins w:id="966"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baseline_value</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4EC9B0"/>
            <w:kern w:val="0"/>
            <w:sz w:val="21"/>
            <w:szCs w:val="21"/>
            <w:lang w:eastAsia="en-AU"/>
            <w14:ligatures w14:val="none"/>
          </w:rPr>
          <w:t>np</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mean</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median_signal_intensity</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baseline_indices</w:t>
        </w:r>
        <w:r w:rsidRPr="000E7D22">
          <w:rPr>
            <w:rFonts w:ascii="Consolas" w:eastAsia="Times New Roman" w:hAnsi="Consolas" w:cs="Times New Roman"/>
            <w:color w:val="CCCCCC"/>
            <w:kern w:val="0"/>
            <w:sz w:val="21"/>
            <w:szCs w:val="21"/>
            <w:lang w:eastAsia="en-AU"/>
            <w14:ligatures w14:val="none"/>
          </w:rPr>
          <w:t>])</w:t>
        </w:r>
      </w:ins>
    </w:p>
    <w:p w14:paraId="51A93B6F" w14:textId="77777777" w:rsidR="00F1051A" w:rsidRPr="000E7D22" w:rsidRDefault="00F1051A" w:rsidP="00F1051A">
      <w:pPr>
        <w:shd w:val="clear" w:color="auto" w:fill="1F1F1F"/>
        <w:spacing w:line="285" w:lineRule="atLeast"/>
        <w:rPr>
          <w:ins w:id="967" w:author="Amr Odeh" w:date="2024-09-29T17:02:00Z" w16du:dateUtc="2024-09-29T07:02:00Z"/>
          <w:rFonts w:ascii="Consolas" w:eastAsia="Times New Roman" w:hAnsi="Consolas" w:cs="Times New Roman"/>
          <w:color w:val="CCCCCC"/>
          <w:kern w:val="0"/>
          <w:sz w:val="21"/>
          <w:szCs w:val="21"/>
          <w:lang w:eastAsia="en-AU"/>
          <w14:ligatures w14:val="none"/>
        </w:rPr>
      </w:pPr>
    </w:p>
    <w:p w14:paraId="6459FB92" w14:textId="77777777" w:rsidR="00F1051A" w:rsidRPr="000E7D22" w:rsidRDefault="00F1051A" w:rsidP="00F1051A">
      <w:pPr>
        <w:shd w:val="clear" w:color="auto" w:fill="1F1F1F"/>
        <w:spacing w:line="285" w:lineRule="atLeast"/>
        <w:rPr>
          <w:ins w:id="968" w:author="Amr Odeh" w:date="2024-09-29T17:02:00Z" w16du:dateUtc="2024-09-29T07:02:00Z"/>
          <w:rFonts w:ascii="Consolas" w:eastAsia="Times New Roman" w:hAnsi="Consolas" w:cs="Times New Roman"/>
          <w:color w:val="CCCCCC"/>
          <w:kern w:val="0"/>
          <w:sz w:val="21"/>
          <w:szCs w:val="21"/>
          <w:lang w:eastAsia="en-AU"/>
          <w14:ligatures w14:val="none"/>
        </w:rPr>
      </w:pPr>
      <w:ins w:id="969" w:author="Amr Odeh" w:date="2024-09-29T17:02:00Z" w16du:dateUtc="2024-09-29T07:02:00Z">
        <w:r w:rsidRPr="000E7D22">
          <w:rPr>
            <w:rFonts w:ascii="Consolas" w:eastAsia="Times New Roman" w:hAnsi="Consolas" w:cs="Times New Roman"/>
            <w:color w:val="DCDCAA"/>
            <w:kern w:val="0"/>
            <w:sz w:val="21"/>
            <w:szCs w:val="21"/>
            <w:lang w:eastAsia="en-AU"/>
            <w14:ligatures w14:val="none"/>
          </w:rPr>
          <w:t>print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569CD6"/>
            <w:kern w:val="0"/>
            <w:sz w:val="21"/>
            <w:szCs w:val="21"/>
            <w:lang w:eastAsia="en-AU"/>
            <w14:ligatures w14:val="none"/>
          </w:rPr>
          <w:t>f</w:t>
        </w:r>
        <w:r w:rsidRPr="000E7D22">
          <w:rPr>
            <w:rFonts w:ascii="Consolas" w:eastAsia="Times New Roman" w:hAnsi="Consolas" w:cs="Times New Roman"/>
            <w:color w:val="CE9178"/>
            <w:kern w:val="0"/>
            <w:sz w:val="21"/>
            <w:szCs w:val="21"/>
            <w:lang w:eastAsia="en-AU"/>
            <w14:ligatures w14:val="none"/>
          </w:rPr>
          <w:t xml:space="preserve">'Baseline Value: </w:t>
        </w:r>
        <w:r w:rsidRPr="000E7D22">
          <w:rPr>
            <w:rFonts w:ascii="Consolas" w:eastAsia="Times New Roman" w:hAnsi="Consolas" w:cs="Times New Roman"/>
            <w:color w:val="569CD6"/>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baseline_value</w:t>
        </w:r>
        <w:r w:rsidRPr="000E7D22">
          <w:rPr>
            <w:rFonts w:ascii="Consolas" w:eastAsia="Times New Roman" w:hAnsi="Consolas" w:cs="Times New Roman"/>
            <w:color w:val="569CD6"/>
            <w:kern w:val="0"/>
            <w:sz w:val="21"/>
            <w:szCs w:val="21"/>
            <w:lang w:eastAsia="en-AU"/>
            <w14:ligatures w14:val="none"/>
          </w:rPr>
          <w:t>:.4f}</w:t>
        </w:r>
        <w:r w:rsidRPr="000E7D22">
          <w:rPr>
            <w:rFonts w:ascii="Consolas" w:eastAsia="Times New Roman" w:hAnsi="Consolas" w:cs="Times New Roman"/>
            <w:color w:val="CE9178"/>
            <w:kern w:val="0"/>
            <w:sz w:val="21"/>
            <w:szCs w:val="21"/>
            <w:lang w:eastAsia="en-AU"/>
            <w14:ligatures w14:val="none"/>
          </w:rPr>
          <w:t xml:space="preserve"> V'</w:t>
        </w:r>
        <w:r w:rsidRPr="000E7D22">
          <w:rPr>
            <w:rFonts w:ascii="Consolas" w:eastAsia="Times New Roman" w:hAnsi="Consolas" w:cs="Times New Roman"/>
            <w:color w:val="CCCCCC"/>
            <w:kern w:val="0"/>
            <w:sz w:val="21"/>
            <w:szCs w:val="21"/>
            <w:lang w:eastAsia="en-AU"/>
            <w14:ligatures w14:val="none"/>
          </w:rPr>
          <w:t>)</w:t>
        </w:r>
      </w:ins>
    </w:p>
    <w:p w14:paraId="6B14FF9B" w14:textId="77777777" w:rsidR="00F1051A" w:rsidRPr="000E7D22" w:rsidRDefault="00F1051A" w:rsidP="00F1051A">
      <w:pPr>
        <w:shd w:val="clear" w:color="auto" w:fill="1F1F1F"/>
        <w:spacing w:line="285" w:lineRule="atLeast"/>
        <w:rPr>
          <w:ins w:id="970" w:author="Amr Odeh" w:date="2024-09-29T17:02:00Z" w16du:dateUtc="2024-09-29T07:02:00Z"/>
          <w:rFonts w:ascii="Consolas" w:eastAsia="Times New Roman" w:hAnsi="Consolas" w:cs="Times New Roman"/>
          <w:color w:val="CCCCCC"/>
          <w:kern w:val="0"/>
          <w:sz w:val="21"/>
          <w:szCs w:val="21"/>
          <w:lang w:eastAsia="en-AU"/>
          <w14:ligatures w14:val="none"/>
        </w:rPr>
      </w:pPr>
    </w:p>
    <w:p w14:paraId="1F9EC8E8" w14:textId="77777777" w:rsidR="00F1051A" w:rsidRPr="000E7D22" w:rsidRDefault="00F1051A" w:rsidP="00F1051A">
      <w:pPr>
        <w:shd w:val="clear" w:color="auto" w:fill="1F1F1F"/>
        <w:spacing w:line="285" w:lineRule="atLeast"/>
        <w:rPr>
          <w:ins w:id="971" w:author="Amr Odeh" w:date="2024-09-29T17:02:00Z" w16du:dateUtc="2024-09-29T07:02:00Z"/>
          <w:rFonts w:ascii="Consolas" w:eastAsia="Times New Roman" w:hAnsi="Consolas" w:cs="Times New Roman"/>
          <w:color w:val="CCCCCC"/>
          <w:kern w:val="0"/>
          <w:sz w:val="21"/>
          <w:szCs w:val="21"/>
          <w:lang w:eastAsia="en-AU"/>
          <w14:ligatures w14:val="none"/>
        </w:rPr>
      </w:pPr>
      <w:ins w:id="972"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Subtract baseline from filtered voltage</w:t>
        </w:r>
      </w:ins>
    </w:p>
    <w:p w14:paraId="298E3FD4" w14:textId="77777777" w:rsidR="00F1051A" w:rsidRPr="000E7D22" w:rsidRDefault="00F1051A" w:rsidP="00F1051A">
      <w:pPr>
        <w:shd w:val="clear" w:color="auto" w:fill="1F1F1F"/>
        <w:spacing w:line="285" w:lineRule="atLeast"/>
        <w:rPr>
          <w:ins w:id="973" w:author="Amr Odeh" w:date="2024-09-29T17:02:00Z" w16du:dateUtc="2024-09-29T07:02:00Z"/>
          <w:rFonts w:ascii="Consolas" w:eastAsia="Times New Roman" w:hAnsi="Consolas" w:cs="Times New Roman"/>
          <w:color w:val="CCCCCC"/>
          <w:kern w:val="0"/>
          <w:sz w:val="21"/>
          <w:szCs w:val="21"/>
          <w:lang w:eastAsia="en-AU"/>
          <w14:ligatures w14:val="none"/>
        </w:rPr>
      </w:pPr>
      <w:ins w:id="974"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voltage_corrected</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9CDCFE"/>
            <w:kern w:val="0"/>
            <w:sz w:val="21"/>
            <w:szCs w:val="21"/>
            <w:lang w:eastAsia="en-AU"/>
            <w14:ligatures w14:val="none"/>
          </w:rPr>
          <w:t>median_signal_intensity</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9CDCFE"/>
            <w:kern w:val="0"/>
            <w:sz w:val="21"/>
            <w:szCs w:val="21"/>
            <w:lang w:eastAsia="en-AU"/>
            <w14:ligatures w14:val="none"/>
          </w:rPr>
          <w:t>baseline_value</w:t>
        </w:r>
      </w:ins>
    </w:p>
    <w:p w14:paraId="2C8F3DC7" w14:textId="77777777" w:rsidR="00F1051A" w:rsidRDefault="00F1051A" w:rsidP="002D3EFA">
      <w:pPr>
        <w:rPr>
          <w:ins w:id="975" w:author="Amr Odeh" w:date="2024-09-29T17:04:00Z" w16du:dateUtc="2024-09-29T07:04:00Z"/>
        </w:rPr>
      </w:pPr>
    </w:p>
    <w:p w14:paraId="5B03CC19" w14:textId="557413D9" w:rsidR="00F1051A" w:rsidRDefault="00F1051A" w:rsidP="002D3EFA">
      <w:pPr>
        <w:rPr>
          <w:ins w:id="976" w:author="Amr Odeh" w:date="2024-09-29T17:04:00Z" w16du:dateUtc="2024-09-29T07:04:00Z"/>
        </w:rPr>
      </w:pPr>
      <w:ins w:id="977" w:author="Amr Odeh" w:date="2024-09-29T17:04:00Z" w16du:dateUtc="2024-09-29T07:04:00Z">
        <w:r>
          <w:tab/>
          <w:t>Automatic Peak Selection</w:t>
        </w:r>
      </w:ins>
    </w:p>
    <w:p w14:paraId="30EA6B22" w14:textId="77777777" w:rsidR="00F1051A" w:rsidRPr="00F1051A" w:rsidRDefault="00F1051A" w:rsidP="00F1051A">
      <w:pPr>
        <w:shd w:val="clear" w:color="auto" w:fill="1F1F1F"/>
        <w:spacing w:line="285" w:lineRule="atLeast"/>
        <w:rPr>
          <w:ins w:id="978" w:author="Amr Odeh" w:date="2024-09-29T17:04:00Z" w16du:dateUtc="2024-09-29T07:04:00Z"/>
          <w:rFonts w:ascii="Consolas" w:eastAsia="Times New Roman" w:hAnsi="Consolas" w:cs="Times New Roman"/>
          <w:color w:val="CCCCCC"/>
          <w:kern w:val="0"/>
          <w:sz w:val="21"/>
          <w:szCs w:val="21"/>
          <w:lang w:eastAsia="en-AU"/>
          <w14:ligatures w14:val="none"/>
        </w:rPr>
      </w:pPr>
      <w:ins w:id="979"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import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numpy</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as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np</w:t>
        </w:r>
      </w:ins>
    </w:p>
    <w:p w14:paraId="2C1CD4B7" w14:textId="77777777" w:rsidR="00F1051A" w:rsidRPr="00F1051A" w:rsidRDefault="00F1051A" w:rsidP="00F1051A">
      <w:pPr>
        <w:shd w:val="clear" w:color="auto" w:fill="1F1F1F"/>
        <w:spacing w:line="285" w:lineRule="atLeast"/>
        <w:rPr>
          <w:ins w:id="980" w:author="Amr Odeh" w:date="2024-09-29T17:04:00Z" w16du:dateUtc="2024-09-29T07:04:00Z"/>
          <w:rFonts w:ascii="Consolas" w:eastAsia="Times New Roman" w:hAnsi="Consolas" w:cs="Times New Roman"/>
          <w:color w:val="CCCCCC"/>
          <w:kern w:val="0"/>
          <w:sz w:val="21"/>
          <w:szCs w:val="21"/>
          <w:lang w:eastAsia="en-AU"/>
          <w14:ligatures w14:val="none"/>
        </w:rPr>
      </w:pPr>
      <w:ins w:id="981"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import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matplotlib</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4EC9B0"/>
            <w:kern w:val="0"/>
            <w:sz w:val="21"/>
            <w:szCs w:val="21"/>
            <w:lang w:eastAsia="en-AU"/>
            <w14:ligatures w14:val="none"/>
          </w:rPr>
          <w:t>pyplot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as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plt</w:t>
        </w:r>
      </w:ins>
    </w:p>
    <w:p w14:paraId="69193064" w14:textId="77777777" w:rsidR="00F1051A" w:rsidRPr="00F1051A" w:rsidRDefault="00F1051A" w:rsidP="00F1051A">
      <w:pPr>
        <w:shd w:val="clear" w:color="auto" w:fill="1F1F1F"/>
        <w:spacing w:line="285" w:lineRule="atLeast"/>
        <w:rPr>
          <w:ins w:id="982" w:author="Amr Odeh" w:date="2024-09-29T17:04:00Z" w16du:dateUtc="2024-09-29T07:04:00Z"/>
          <w:rFonts w:ascii="Consolas" w:eastAsia="Times New Roman" w:hAnsi="Consolas" w:cs="Times New Roman"/>
          <w:color w:val="CCCCCC"/>
          <w:kern w:val="0"/>
          <w:sz w:val="21"/>
          <w:szCs w:val="21"/>
          <w:lang w:eastAsia="en-AU"/>
          <w14:ligatures w14:val="none"/>
        </w:rPr>
      </w:pPr>
    </w:p>
    <w:p w14:paraId="06626A36" w14:textId="77777777" w:rsidR="00F1051A" w:rsidRPr="00F1051A" w:rsidRDefault="00F1051A" w:rsidP="00F1051A">
      <w:pPr>
        <w:shd w:val="clear" w:color="auto" w:fill="1F1F1F"/>
        <w:spacing w:line="285" w:lineRule="atLeast"/>
        <w:rPr>
          <w:ins w:id="983" w:author="Amr Odeh" w:date="2024-09-29T17:04:00Z" w16du:dateUtc="2024-09-29T07:04:00Z"/>
          <w:rFonts w:ascii="Consolas" w:eastAsia="Times New Roman" w:hAnsi="Consolas" w:cs="Times New Roman"/>
          <w:color w:val="CCCCCC"/>
          <w:kern w:val="0"/>
          <w:sz w:val="21"/>
          <w:szCs w:val="21"/>
          <w:lang w:eastAsia="en-AU"/>
          <w14:ligatures w14:val="none"/>
        </w:rPr>
      </w:pPr>
      <w:ins w:id="984" w:author="Amr Odeh" w:date="2024-09-29T17:04:00Z" w16du:dateUtc="2024-09-29T07:04:00Z">
        <w:r w:rsidRPr="00F1051A">
          <w:rPr>
            <w:rFonts w:ascii="Consolas" w:eastAsia="Times New Roman" w:hAnsi="Consolas" w:cs="Times New Roman"/>
            <w:color w:val="6A9955"/>
            <w:kern w:val="0"/>
            <w:sz w:val="21"/>
            <w:szCs w:val="21"/>
            <w:lang w:eastAsia="en-AU"/>
            <w14:ligatures w14:val="none"/>
          </w:rPr>
          <w:lastRenderedPageBreak/>
          <w:t># Automatic peak detection using thresholds</w:t>
        </w:r>
      </w:ins>
    </w:p>
    <w:p w14:paraId="08915317" w14:textId="77777777" w:rsidR="00F1051A" w:rsidRPr="00F1051A" w:rsidRDefault="00F1051A" w:rsidP="00F1051A">
      <w:pPr>
        <w:shd w:val="clear" w:color="auto" w:fill="1F1F1F"/>
        <w:spacing w:line="285" w:lineRule="atLeast"/>
        <w:rPr>
          <w:ins w:id="985" w:author="Amr Odeh" w:date="2024-09-29T17:04:00Z" w16du:dateUtc="2024-09-29T07:04:00Z"/>
          <w:rFonts w:ascii="Consolas" w:eastAsia="Times New Roman" w:hAnsi="Consolas" w:cs="Times New Roman"/>
          <w:color w:val="CCCCCC"/>
          <w:kern w:val="0"/>
          <w:sz w:val="21"/>
          <w:szCs w:val="21"/>
          <w:lang w:eastAsia="en-AU"/>
          <w14:ligatures w14:val="none"/>
        </w:rPr>
      </w:pPr>
      <w:ins w:id="986"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threshold</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np</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max</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voltage_corrected</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B5CEA8"/>
            <w:kern w:val="0"/>
            <w:sz w:val="21"/>
            <w:szCs w:val="21"/>
            <w:lang w:eastAsia="en-AU"/>
            <w14:ligatures w14:val="none"/>
          </w:rPr>
          <w:t>0.05</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6A9955"/>
            <w:kern w:val="0"/>
            <w:sz w:val="21"/>
            <w:szCs w:val="21"/>
            <w:lang w:eastAsia="en-AU"/>
            <w14:ligatures w14:val="none"/>
          </w:rPr>
          <w:t># Adjust threshold as needed, currently at 5%</w:t>
        </w:r>
      </w:ins>
    </w:p>
    <w:p w14:paraId="4A2D590B" w14:textId="77777777" w:rsidR="00F1051A" w:rsidRPr="00F1051A" w:rsidRDefault="00F1051A" w:rsidP="00F1051A">
      <w:pPr>
        <w:shd w:val="clear" w:color="auto" w:fill="1F1F1F"/>
        <w:spacing w:line="285" w:lineRule="atLeast"/>
        <w:rPr>
          <w:ins w:id="987" w:author="Amr Odeh" w:date="2024-09-29T17:04:00Z" w16du:dateUtc="2024-09-29T07:04:00Z"/>
          <w:rFonts w:ascii="Consolas" w:eastAsia="Times New Roman" w:hAnsi="Consolas" w:cs="Times New Roman"/>
          <w:color w:val="CCCCCC"/>
          <w:kern w:val="0"/>
          <w:sz w:val="21"/>
          <w:szCs w:val="21"/>
          <w:lang w:eastAsia="en-AU"/>
          <w14:ligatures w14:val="none"/>
        </w:rPr>
      </w:pPr>
      <w:ins w:id="988"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peak_indices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np</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where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voltage_corrected</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&gt;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threshold</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0</w:t>
        </w:r>
        <w:r w:rsidRPr="00F1051A">
          <w:rPr>
            <w:rFonts w:ascii="Consolas" w:eastAsia="Times New Roman" w:hAnsi="Consolas" w:cs="Times New Roman"/>
            <w:color w:val="CCCCCC"/>
            <w:kern w:val="0"/>
            <w:sz w:val="21"/>
            <w:szCs w:val="21"/>
            <w:lang w:eastAsia="en-AU"/>
            <w14:ligatures w14:val="none"/>
          </w:rPr>
          <w:t>]</w:t>
        </w:r>
      </w:ins>
    </w:p>
    <w:p w14:paraId="48BDE3F8" w14:textId="77777777" w:rsidR="00F1051A" w:rsidRPr="00F1051A" w:rsidRDefault="00F1051A" w:rsidP="00F1051A">
      <w:pPr>
        <w:shd w:val="clear" w:color="auto" w:fill="1F1F1F"/>
        <w:spacing w:line="285" w:lineRule="atLeast"/>
        <w:rPr>
          <w:ins w:id="989" w:author="Amr Odeh" w:date="2024-09-29T17:04:00Z" w16du:dateUtc="2024-09-29T07:04:00Z"/>
          <w:rFonts w:ascii="Consolas" w:eastAsia="Times New Roman" w:hAnsi="Consolas" w:cs="Times New Roman"/>
          <w:color w:val="CCCCCC"/>
          <w:kern w:val="0"/>
          <w:sz w:val="21"/>
          <w:szCs w:val="21"/>
          <w:lang w:eastAsia="en-AU"/>
          <w14:ligatures w14:val="none"/>
        </w:rPr>
      </w:pPr>
    </w:p>
    <w:p w14:paraId="37DF8D4B" w14:textId="77777777" w:rsidR="00F1051A" w:rsidRPr="00F1051A" w:rsidRDefault="00F1051A" w:rsidP="00F1051A">
      <w:pPr>
        <w:shd w:val="clear" w:color="auto" w:fill="1F1F1F"/>
        <w:spacing w:line="285" w:lineRule="atLeast"/>
        <w:rPr>
          <w:ins w:id="990" w:author="Amr Odeh" w:date="2024-09-29T17:04:00Z" w16du:dateUtc="2024-09-29T07:04:00Z"/>
          <w:rFonts w:ascii="Consolas" w:eastAsia="Times New Roman" w:hAnsi="Consolas" w:cs="Times New Roman"/>
          <w:color w:val="CCCCCC"/>
          <w:kern w:val="0"/>
          <w:sz w:val="21"/>
          <w:szCs w:val="21"/>
          <w:lang w:eastAsia="en-AU"/>
          <w14:ligatures w14:val="none"/>
        </w:rPr>
      </w:pPr>
      <w:ins w:id="991"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Separate peaks based on gaps</w:t>
        </w:r>
      </w:ins>
    </w:p>
    <w:p w14:paraId="163C34D0" w14:textId="77777777" w:rsidR="00F1051A" w:rsidRPr="00F1051A" w:rsidRDefault="00F1051A" w:rsidP="00F1051A">
      <w:pPr>
        <w:shd w:val="clear" w:color="auto" w:fill="1F1F1F"/>
        <w:spacing w:line="285" w:lineRule="atLeast"/>
        <w:rPr>
          <w:ins w:id="992" w:author="Amr Odeh" w:date="2024-09-29T17:04:00Z" w16du:dateUtc="2024-09-29T07:04:00Z"/>
          <w:rFonts w:ascii="Consolas" w:eastAsia="Times New Roman" w:hAnsi="Consolas" w:cs="Times New Roman"/>
          <w:color w:val="CCCCCC"/>
          <w:kern w:val="0"/>
          <w:sz w:val="21"/>
          <w:szCs w:val="21"/>
          <w:lang w:eastAsia="en-AU"/>
          <w14:ligatures w14:val="none"/>
        </w:rPr>
      </w:pPr>
      <w:ins w:id="993"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gap_threshold</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B5CEA8"/>
            <w:kern w:val="0"/>
            <w:sz w:val="21"/>
            <w:szCs w:val="21"/>
            <w:lang w:eastAsia="en-AU"/>
            <w14:ligatures w14:val="none"/>
          </w:rPr>
          <w:t>10</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6A9955"/>
            <w:kern w:val="0"/>
            <w:sz w:val="21"/>
            <w:szCs w:val="21"/>
            <w:lang w:eastAsia="en-AU"/>
            <w14:ligatures w14:val="none"/>
          </w:rPr>
          <w:t># Set a threshold for the gap</w:t>
        </w:r>
      </w:ins>
    </w:p>
    <w:p w14:paraId="1EC2DCBE" w14:textId="77777777" w:rsidR="00F1051A" w:rsidRPr="00F1051A" w:rsidRDefault="00F1051A" w:rsidP="00F1051A">
      <w:pPr>
        <w:shd w:val="clear" w:color="auto" w:fill="1F1F1F"/>
        <w:spacing w:line="285" w:lineRule="atLeast"/>
        <w:rPr>
          <w:ins w:id="994" w:author="Amr Odeh" w:date="2024-09-29T17:04:00Z" w16du:dateUtc="2024-09-29T07:04:00Z"/>
          <w:rFonts w:ascii="Consolas" w:eastAsia="Times New Roman" w:hAnsi="Consolas" w:cs="Times New Roman"/>
          <w:color w:val="CCCCCC"/>
          <w:kern w:val="0"/>
          <w:sz w:val="21"/>
          <w:szCs w:val="21"/>
          <w:lang w:eastAsia="en-AU"/>
          <w14:ligatures w14:val="none"/>
        </w:rPr>
      </w:pPr>
      <w:ins w:id="995"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peak_groups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ins>
    </w:p>
    <w:p w14:paraId="349B1BF2" w14:textId="77777777" w:rsidR="00F1051A" w:rsidRPr="00F1051A" w:rsidRDefault="00F1051A" w:rsidP="00F1051A">
      <w:pPr>
        <w:shd w:val="clear" w:color="auto" w:fill="1F1F1F"/>
        <w:spacing w:line="285" w:lineRule="atLeast"/>
        <w:rPr>
          <w:ins w:id="996" w:author="Amr Odeh" w:date="2024-09-29T17:04:00Z" w16du:dateUtc="2024-09-29T07:04:00Z"/>
          <w:rFonts w:ascii="Consolas" w:eastAsia="Times New Roman" w:hAnsi="Consolas" w:cs="Times New Roman"/>
          <w:color w:val="CCCCCC"/>
          <w:kern w:val="0"/>
          <w:sz w:val="21"/>
          <w:szCs w:val="21"/>
          <w:lang w:eastAsia="en-AU"/>
          <w14:ligatures w14:val="none"/>
        </w:rPr>
      </w:pPr>
      <w:ins w:id="997"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current_group</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peak_indices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0</w:t>
        </w:r>
        <w:r w:rsidRPr="00F1051A">
          <w:rPr>
            <w:rFonts w:ascii="Consolas" w:eastAsia="Times New Roman" w:hAnsi="Consolas" w:cs="Times New Roman"/>
            <w:color w:val="CCCCCC"/>
            <w:kern w:val="0"/>
            <w:sz w:val="21"/>
            <w:szCs w:val="21"/>
            <w:lang w:eastAsia="en-AU"/>
            <w14:ligatures w14:val="none"/>
          </w:rPr>
          <w:t>]]</w:t>
        </w:r>
      </w:ins>
    </w:p>
    <w:p w14:paraId="3D8BF239" w14:textId="77777777" w:rsidR="00F1051A" w:rsidRPr="00F1051A" w:rsidRDefault="00F1051A" w:rsidP="00F1051A">
      <w:pPr>
        <w:shd w:val="clear" w:color="auto" w:fill="1F1F1F"/>
        <w:spacing w:line="285" w:lineRule="atLeast"/>
        <w:rPr>
          <w:ins w:id="998" w:author="Amr Odeh" w:date="2024-09-29T17:04:00Z" w16du:dateUtc="2024-09-29T07:04:00Z"/>
          <w:rFonts w:ascii="Consolas" w:eastAsia="Times New Roman" w:hAnsi="Consolas" w:cs="Times New Roman"/>
          <w:color w:val="CCCCCC"/>
          <w:kern w:val="0"/>
          <w:sz w:val="21"/>
          <w:szCs w:val="21"/>
          <w:lang w:eastAsia="en-AU"/>
          <w14:ligatures w14:val="none"/>
        </w:rPr>
      </w:pPr>
    </w:p>
    <w:p w14:paraId="3CD85058" w14:textId="77777777" w:rsidR="00F1051A" w:rsidRPr="00F1051A" w:rsidRDefault="00F1051A" w:rsidP="00F1051A">
      <w:pPr>
        <w:shd w:val="clear" w:color="auto" w:fill="1F1F1F"/>
        <w:spacing w:line="285" w:lineRule="atLeast"/>
        <w:rPr>
          <w:ins w:id="999" w:author="Amr Odeh" w:date="2024-09-29T17:04:00Z" w16du:dateUtc="2024-09-29T07:04:00Z"/>
          <w:rFonts w:ascii="Consolas" w:eastAsia="Times New Roman" w:hAnsi="Consolas" w:cs="Times New Roman"/>
          <w:color w:val="CCCCCC"/>
          <w:kern w:val="0"/>
          <w:sz w:val="21"/>
          <w:szCs w:val="21"/>
          <w:lang w:eastAsia="en-AU"/>
          <w14:ligatures w14:val="none"/>
        </w:rPr>
      </w:pPr>
      <w:ins w:id="1000"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for</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in</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range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CDCAA"/>
            <w:kern w:val="0"/>
            <w:sz w:val="21"/>
            <w:szCs w:val="21"/>
            <w:lang w:eastAsia="en-AU"/>
            <w14:ligatures w14:val="none"/>
          </w:rPr>
          <w:t>len</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peak_indices</w:t>
        </w:r>
        <w:r w:rsidRPr="00F1051A">
          <w:rPr>
            <w:rFonts w:ascii="Consolas" w:eastAsia="Times New Roman" w:hAnsi="Consolas" w:cs="Times New Roman"/>
            <w:color w:val="CCCCCC"/>
            <w:kern w:val="0"/>
            <w:sz w:val="21"/>
            <w:szCs w:val="21"/>
            <w:lang w:eastAsia="en-AU"/>
            <w14:ligatures w14:val="none"/>
          </w:rPr>
          <w:t>)):</w:t>
        </w:r>
      </w:ins>
    </w:p>
    <w:p w14:paraId="518F1F6D" w14:textId="77777777" w:rsidR="00F1051A" w:rsidRPr="00F1051A" w:rsidRDefault="00F1051A" w:rsidP="00F1051A">
      <w:pPr>
        <w:shd w:val="clear" w:color="auto" w:fill="1F1F1F"/>
        <w:spacing w:line="285" w:lineRule="atLeast"/>
        <w:rPr>
          <w:ins w:id="1001" w:author="Amr Odeh" w:date="2024-09-29T17:04:00Z" w16du:dateUtc="2024-09-29T07:04:00Z"/>
          <w:rFonts w:ascii="Consolas" w:eastAsia="Times New Roman" w:hAnsi="Consolas" w:cs="Times New Roman"/>
          <w:color w:val="CCCCCC"/>
          <w:kern w:val="0"/>
          <w:sz w:val="21"/>
          <w:szCs w:val="21"/>
          <w:lang w:eastAsia="en-AU"/>
          <w14:ligatures w14:val="none"/>
        </w:rPr>
      </w:pPr>
      <w:ins w:id="1002"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if</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peak_indices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peak_indices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&gt;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gap_threshold</w:t>
        </w:r>
        <w:r w:rsidRPr="00F1051A">
          <w:rPr>
            <w:rFonts w:ascii="Consolas" w:eastAsia="Times New Roman" w:hAnsi="Consolas" w:cs="Times New Roman"/>
            <w:color w:val="CCCCCC"/>
            <w:kern w:val="0"/>
            <w:sz w:val="21"/>
            <w:szCs w:val="21"/>
            <w:lang w:eastAsia="en-AU"/>
            <w14:ligatures w14:val="none"/>
          </w:rPr>
          <w:t>:</w:t>
        </w:r>
      </w:ins>
    </w:p>
    <w:p w14:paraId="7AB5822B" w14:textId="77777777" w:rsidR="00F1051A" w:rsidRPr="00F1051A" w:rsidRDefault="00F1051A" w:rsidP="00F1051A">
      <w:pPr>
        <w:shd w:val="clear" w:color="auto" w:fill="1F1F1F"/>
        <w:spacing w:line="285" w:lineRule="atLeast"/>
        <w:rPr>
          <w:ins w:id="1003" w:author="Amr Odeh" w:date="2024-09-29T17:04:00Z" w16du:dateUtc="2024-09-29T07:04:00Z"/>
          <w:rFonts w:ascii="Consolas" w:eastAsia="Times New Roman" w:hAnsi="Consolas" w:cs="Times New Roman"/>
          <w:color w:val="CCCCCC"/>
          <w:kern w:val="0"/>
          <w:sz w:val="21"/>
          <w:szCs w:val="21"/>
          <w:lang w:eastAsia="en-AU"/>
          <w14:ligatures w14:val="none"/>
        </w:rPr>
      </w:pPr>
      <w:ins w:id="1004"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peak_groups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append</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current_group</w:t>
        </w:r>
        <w:r w:rsidRPr="00F1051A">
          <w:rPr>
            <w:rFonts w:ascii="Consolas" w:eastAsia="Times New Roman" w:hAnsi="Consolas" w:cs="Times New Roman"/>
            <w:color w:val="CCCCCC"/>
            <w:kern w:val="0"/>
            <w:sz w:val="21"/>
            <w:szCs w:val="21"/>
            <w:lang w:eastAsia="en-AU"/>
            <w14:ligatures w14:val="none"/>
          </w:rPr>
          <w:t>)</w:t>
        </w:r>
      </w:ins>
    </w:p>
    <w:p w14:paraId="204FA934" w14:textId="77777777" w:rsidR="00F1051A" w:rsidRPr="00F1051A" w:rsidRDefault="00F1051A" w:rsidP="00F1051A">
      <w:pPr>
        <w:shd w:val="clear" w:color="auto" w:fill="1F1F1F"/>
        <w:spacing w:line="285" w:lineRule="atLeast"/>
        <w:rPr>
          <w:ins w:id="1005" w:author="Amr Odeh" w:date="2024-09-29T17:04:00Z" w16du:dateUtc="2024-09-29T07:04:00Z"/>
          <w:rFonts w:ascii="Consolas" w:eastAsia="Times New Roman" w:hAnsi="Consolas" w:cs="Times New Roman"/>
          <w:color w:val="CCCCCC"/>
          <w:kern w:val="0"/>
          <w:sz w:val="21"/>
          <w:szCs w:val="21"/>
          <w:lang w:eastAsia="en-AU"/>
          <w14:ligatures w14:val="none"/>
        </w:rPr>
      </w:pPr>
      <w:ins w:id="1006"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current_group</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peak_indices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CCCCCC"/>
            <w:kern w:val="0"/>
            <w:sz w:val="21"/>
            <w:szCs w:val="21"/>
            <w:lang w:eastAsia="en-AU"/>
            <w14:ligatures w14:val="none"/>
          </w:rPr>
          <w:t>]]</w:t>
        </w:r>
      </w:ins>
    </w:p>
    <w:p w14:paraId="2B1AF3DA" w14:textId="77777777" w:rsidR="00F1051A" w:rsidRPr="00F1051A" w:rsidRDefault="00F1051A" w:rsidP="00F1051A">
      <w:pPr>
        <w:shd w:val="clear" w:color="auto" w:fill="1F1F1F"/>
        <w:spacing w:line="285" w:lineRule="atLeast"/>
        <w:rPr>
          <w:ins w:id="1007" w:author="Amr Odeh" w:date="2024-09-29T17:04:00Z" w16du:dateUtc="2024-09-29T07:04:00Z"/>
          <w:rFonts w:ascii="Consolas" w:eastAsia="Times New Roman" w:hAnsi="Consolas" w:cs="Times New Roman"/>
          <w:color w:val="CCCCCC"/>
          <w:kern w:val="0"/>
          <w:sz w:val="21"/>
          <w:szCs w:val="21"/>
          <w:lang w:eastAsia="en-AU"/>
          <w14:ligatures w14:val="none"/>
        </w:rPr>
      </w:pPr>
      <w:ins w:id="1008"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else</w:t>
        </w:r>
        <w:r w:rsidRPr="00F1051A">
          <w:rPr>
            <w:rFonts w:ascii="Consolas" w:eastAsia="Times New Roman" w:hAnsi="Consolas" w:cs="Times New Roman"/>
            <w:color w:val="CCCCCC"/>
            <w:kern w:val="0"/>
            <w:sz w:val="21"/>
            <w:szCs w:val="21"/>
            <w:lang w:eastAsia="en-AU"/>
            <w14:ligatures w14:val="none"/>
          </w:rPr>
          <w:t>:</w:t>
        </w:r>
      </w:ins>
    </w:p>
    <w:p w14:paraId="4409C25E" w14:textId="77777777" w:rsidR="00F1051A" w:rsidRPr="00F1051A" w:rsidRDefault="00F1051A" w:rsidP="00F1051A">
      <w:pPr>
        <w:shd w:val="clear" w:color="auto" w:fill="1F1F1F"/>
        <w:spacing w:line="285" w:lineRule="atLeast"/>
        <w:rPr>
          <w:ins w:id="1009" w:author="Amr Odeh" w:date="2024-09-29T17:04:00Z" w16du:dateUtc="2024-09-29T07:04:00Z"/>
          <w:rFonts w:ascii="Consolas" w:eastAsia="Times New Roman" w:hAnsi="Consolas" w:cs="Times New Roman"/>
          <w:color w:val="CCCCCC"/>
          <w:kern w:val="0"/>
          <w:sz w:val="21"/>
          <w:szCs w:val="21"/>
          <w:lang w:eastAsia="en-AU"/>
          <w14:ligatures w14:val="none"/>
        </w:rPr>
      </w:pPr>
      <w:ins w:id="1010"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current_group</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append</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peak_indices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CCCCCC"/>
            <w:kern w:val="0"/>
            <w:sz w:val="21"/>
            <w:szCs w:val="21"/>
            <w:lang w:eastAsia="en-AU"/>
            <w14:ligatures w14:val="none"/>
          </w:rPr>
          <w:t>])</w:t>
        </w:r>
      </w:ins>
    </w:p>
    <w:p w14:paraId="457277A0" w14:textId="77777777" w:rsidR="00F1051A" w:rsidRPr="00F1051A" w:rsidRDefault="00F1051A" w:rsidP="00F1051A">
      <w:pPr>
        <w:shd w:val="clear" w:color="auto" w:fill="1F1F1F"/>
        <w:spacing w:line="285" w:lineRule="atLeast"/>
        <w:rPr>
          <w:ins w:id="1011" w:author="Amr Odeh" w:date="2024-09-29T17:04:00Z" w16du:dateUtc="2024-09-29T07:04:00Z"/>
          <w:rFonts w:ascii="Consolas" w:eastAsia="Times New Roman" w:hAnsi="Consolas" w:cs="Times New Roman"/>
          <w:color w:val="CCCCCC"/>
          <w:kern w:val="0"/>
          <w:sz w:val="21"/>
          <w:szCs w:val="21"/>
          <w:lang w:eastAsia="en-AU"/>
          <w14:ligatures w14:val="none"/>
        </w:rPr>
      </w:pPr>
      <w:ins w:id="1012"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peak_groups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append</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current_group</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6A9955"/>
            <w:kern w:val="0"/>
            <w:sz w:val="21"/>
            <w:szCs w:val="21"/>
            <w:lang w:eastAsia="en-AU"/>
            <w14:ligatures w14:val="none"/>
          </w:rPr>
          <w:t># Append the last group</w:t>
        </w:r>
      </w:ins>
    </w:p>
    <w:p w14:paraId="5364090B" w14:textId="77777777" w:rsidR="00F1051A" w:rsidRPr="00F1051A" w:rsidRDefault="00F1051A" w:rsidP="00F1051A">
      <w:pPr>
        <w:shd w:val="clear" w:color="auto" w:fill="1F1F1F"/>
        <w:spacing w:line="285" w:lineRule="atLeast"/>
        <w:rPr>
          <w:ins w:id="1013" w:author="Amr Odeh" w:date="2024-09-29T17:04:00Z" w16du:dateUtc="2024-09-29T07:04:00Z"/>
          <w:rFonts w:ascii="Consolas" w:eastAsia="Times New Roman" w:hAnsi="Consolas" w:cs="Times New Roman"/>
          <w:color w:val="CCCCCC"/>
          <w:kern w:val="0"/>
          <w:sz w:val="21"/>
          <w:szCs w:val="21"/>
          <w:lang w:eastAsia="en-AU"/>
          <w14:ligatures w14:val="none"/>
        </w:rPr>
      </w:pPr>
    </w:p>
    <w:p w14:paraId="3FBBD59F" w14:textId="77777777" w:rsidR="00F1051A" w:rsidRPr="00F1051A" w:rsidRDefault="00F1051A" w:rsidP="00F1051A">
      <w:pPr>
        <w:shd w:val="clear" w:color="auto" w:fill="1F1F1F"/>
        <w:spacing w:line="285" w:lineRule="atLeast"/>
        <w:rPr>
          <w:ins w:id="1014" w:author="Amr Odeh" w:date="2024-09-29T17:04:00Z" w16du:dateUtc="2024-09-29T07:04:00Z"/>
          <w:rFonts w:ascii="Consolas" w:eastAsia="Times New Roman" w:hAnsi="Consolas" w:cs="Times New Roman"/>
          <w:color w:val="CCCCCC"/>
          <w:kern w:val="0"/>
          <w:sz w:val="21"/>
          <w:szCs w:val="21"/>
          <w:lang w:eastAsia="en-AU"/>
          <w14:ligatures w14:val="none"/>
        </w:rPr>
      </w:pPr>
      <w:ins w:id="1015"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Plot the voltage signal with each peak in a different color</w:t>
        </w:r>
      </w:ins>
    </w:p>
    <w:p w14:paraId="23FEFA72" w14:textId="77777777" w:rsidR="00F1051A" w:rsidRPr="00F1051A" w:rsidRDefault="00F1051A" w:rsidP="00F1051A">
      <w:pPr>
        <w:shd w:val="clear" w:color="auto" w:fill="1F1F1F"/>
        <w:spacing w:line="285" w:lineRule="atLeast"/>
        <w:rPr>
          <w:ins w:id="1016" w:author="Amr Odeh" w:date="2024-09-29T17:04:00Z" w16du:dateUtc="2024-09-29T07:04:00Z"/>
          <w:rFonts w:ascii="Consolas" w:eastAsia="Times New Roman" w:hAnsi="Consolas" w:cs="Times New Roman"/>
          <w:color w:val="CCCCCC"/>
          <w:kern w:val="0"/>
          <w:sz w:val="21"/>
          <w:szCs w:val="21"/>
          <w:lang w:eastAsia="en-AU"/>
          <w14:ligatures w14:val="none"/>
        </w:rPr>
      </w:pPr>
      <w:ins w:id="1017"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figure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figsize</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12</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B5CEA8"/>
            <w:kern w:val="0"/>
            <w:sz w:val="21"/>
            <w:szCs w:val="21"/>
            <w:lang w:eastAsia="en-AU"/>
            <w14:ligatures w14:val="none"/>
          </w:rPr>
          <w:t>6</w:t>
        </w:r>
        <w:r w:rsidRPr="00F1051A">
          <w:rPr>
            <w:rFonts w:ascii="Consolas" w:eastAsia="Times New Roman" w:hAnsi="Consolas" w:cs="Times New Roman"/>
            <w:color w:val="CCCCCC"/>
            <w:kern w:val="0"/>
            <w:sz w:val="21"/>
            <w:szCs w:val="21"/>
            <w:lang w:eastAsia="en-AU"/>
            <w14:ligatures w14:val="none"/>
          </w:rPr>
          <w:t>))</w:t>
        </w:r>
      </w:ins>
    </w:p>
    <w:p w14:paraId="07DABE69" w14:textId="77777777" w:rsidR="00F1051A" w:rsidRPr="00F1051A" w:rsidRDefault="00F1051A" w:rsidP="00F1051A">
      <w:pPr>
        <w:shd w:val="clear" w:color="auto" w:fill="1F1F1F"/>
        <w:spacing w:line="285" w:lineRule="atLeast"/>
        <w:rPr>
          <w:ins w:id="1018" w:author="Amr Odeh" w:date="2024-09-29T17:04:00Z" w16du:dateUtc="2024-09-29T07:04:00Z"/>
          <w:rFonts w:ascii="Consolas" w:eastAsia="Times New Roman" w:hAnsi="Consolas" w:cs="Times New Roman"/>
          <w:color w:val="CCCCCC"/>
          <w:kern w:val="0"/>
          <w:sz w:val="21"/>
          <w:szCs w:val="21"/>
          <w:lang w:eastAsia="en-AU"/>
          <w14:ligatures w14:val="none"/>
        </w:rPr>
      </w:pPr>
      <w:ins w:id="1019"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plot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voltage_corrected</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label</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'Corrected Voltage'</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color</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'gray'</w:t>
        </w:r>
        <w:r w:rsidRPr="00F1051A">
          <w:rPr>
            <w:rFonts w:ascii="Consolas" w:eastAsia="Times New Roman" w:hAnsi="Consolas" w:cs="Times New Roman"/>
            <w:color w:val="CCCCCC"/>
            <w:kern w:val="0"/>
            <w:sz w:val="21"/>
            <w:szCs w:val="21"/>
            <w:lang w:eastAsia="en-AU"/>
            <w14:ligatures w14:val="none"/>
          </w:rPr>
          <w:t>)</w:t>
        </w:r>
      </w:ins>
    </w:p>
    <w:p w14:paraId="6DC77132" w14:textId="77777777" w:rsidR="00F1051A" w:rsidRPr="00F1051A" w:rsidRDefault="00F1051A" w:rsidP="00F1051A">
      <w:pPr>
        <w:shd w:val="clear" w:color="auto" w:fill="1F1F1F"/>
        <w:spacing w:line="285" w:lineRule="atLeast"/>
        <w:rPr>
          <w:ins w:id="1020" w:author="Amr Odeh" w:date="2024-09-29T17:04:00Z" w16du:dateUtc="2024-09-29T07:04:00Z"/>
          <w:rFonts w:ascii="Consolas" w:eastAsia="Times New Roman" w:hAnsi="Consolas" w:cs="Times New Roman"/>
          <w:color w:val="CCCCCC"/>
          <w:kern w:val="0"/>
          <w:sz w:val="21"/>
          <w:szCs w:val="21"/>
          <w:lang w:eastAsia="en-AU"/>
          <w14:ligatures w14:val="none"/>
        </w:rPr>
      </w:pPr>
    </w:p>
    <w:p w14:paraId="174E8E11" w14:textId="77777777" w:rsidR="00F1051A" w:rsidRPr="00F1051A" w:rsidRDefault="00F1051A" w:rsidP="00F1051A">
      <w:pPr>
        <w:shd w:val="clear" w:color="auto" w:fill="1F1F1F"/>
        <w:spacing w:line="285" w:lineRule="atLeast"/>
        <w:rPr>
          <w:ins w:id="1021" w:author="Amr Odeh" w:date="2024-09-29T17:04:00Z" w16du:dateUtc="2024-09-29T07:04:00Z"/>
          <w:rFonts w:ascii="Consolas" w:eastAsia="Times New Roman" w:hAnsi="Consolas" w:cs="Times New Roman"/>
          <w:color w:val="CCCCCC"/>
          <w:kern w:val="0"/>
          <w:sz w:val="21"/>
          <w:szCs w:val="21"/>
          <w:lang w:eastAsia="en-AU"/>
          <w14:ligatures w14:val="none"/>
        </w:rPr>
      </w:pPr>
      <w:ins w:id="1022"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Plot each peak group with a different color</w:t>
        </w:r>
      </w:ins>
    </w:p>
    <w:p w14:paraId="3BACE23D" w14:textId="77777777" w:rsidR="00F1051A" w:rsidRPr="00F1051A" w:rsidRDefault="00F1051A" w:rsidP="00F1051A">
      <w:pPr>
        <w:shd w:val="clear" w:color="auto" w:fill="1F1F1F"/>
        <w:spacing w:line="285" w:lineRule="atLeast"/>
        <w:rPr>
          <w:ins w:id="1023" w:author="Amr Odeh" w:date="2024-09-29T17:04:00Z" w16du:dateUtc="2024-09-29T07:04:00Z"/>
          <w:rFonts w:ascii="Consolas" w:eastAsia="Times New Roman" w:hAnsi="Consolas" w:cs="Times New Roman"/>
          <w:color w:val="CCCCCC"/>
          <w:kern w:val="0"/>
          <w:sz w:val="21"/>
          <w:szCs w:val="21"/>
          <w:lang w:eastAsia="en-AU"/>
          <w14:ligatures w14:val="none"/>
        </w:rPr>
      </w:pPr>
      <w:ins w:id="1024"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colors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4EC9B0"/>
            <w:kern w:val="0"/>
            <w:sz w:val="21"/>
            <w:szCs w:val="21"/>
            <w:lang w:eastAsia="en-AU"/>
            <w14:ligatures w14:val="none"/>
          </w:rPr>
          <w:t>cm</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get_cmap</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'tab10'</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CDCAA"/>
            <w:kern w:val="0"/>
            <w:sz w:val="21"/>
            <w:szCs w:val="21"/>
            <w:lang w:eastAsia="en-AU"/>
            <w14:ligatures w14:val="none"/>
          </w:rPr>
          <w:t>len</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peak_groups</w:t>
        </w:r>
        <w:r w:rsidRPr="00F1051A">
          <w:rPr>
            <w:rFonts w:ascii="Consolas" w:eastAsia="Times New Roman" w:hAnsi="Consolas" w:cs="Times New Roman"/>
            <w:color w:val="CCCCCC"/>
            <w:kern w:val="0"/>
            <w:sz w:val="21"/>
            <w:szCs w:val="21"/>
            <w:lang w:eastAsia="en-AU"/>
            <w14:ligatures w14:val="none"/>
          </w:rPr>
          <w:t>))</w:t>
        </w:r>
      </w:ins>
    </w:p>
    <w:p w14:paraId="7270239C" w14:textId="77777777" w:rsidR="00F1051A" w:rsidRPr="00F1051A" w:rsidRDefault="00F1051A" w:rsidP="00F1051A">
      <w:pPr>
        <w:shd w:val="clear" w:color="auto" w:fill="1F1F1F"/>
        <w:spacing w:line="285" w:lineRule="atLeast"/>
        <w:rPr>
          <w:ins w:id="1025" w:author="Amr Odeh" w:date="2024-09-29T17:04:00Z" w16du:dateUtc="2024-09-29T07:04:00Z"/>
          <w:rFonts w:ascii="Consolas" w:eastAsia="Times New Roman" w:hAnsi="Consolas" w:cs="Times New Roman"/>
          <w:color w:val="CCCCCC"/>
          <w:kern w:val="0"/>
          <w:sz w:val="21"/>
          <w:szCs w:val="21"/>
          <w:lang w:eastAsia="en-AU"/>
          <w14:ligatures w14:val="none"/>
        </w:rPr>
      </w:pPr>
    </w:p>
    <w:p w14:paraId="531315A0" w14:textId="77777777" w:rsidR="00F1051A" w:rsidRPr="00F1051A" w:rsidRDefault="00F1051A" w:rsidP="00F1051A">
      <w:pPr>
        <w:shd w:val="clear" w:color="auto" w:fill="1F1F1F"/>
        <w:spacing w:line="285" w:lineRule="atLeast"/>
        <w:rPr>
          <w:ins w:id="1026" w:author="Amr Odeh" w:date="2024-09-29T17:04:00Z" w16du:dateUtc="2024-09-29T07:04:00Z"/>
          <w:rFonts w:ascii="Consolas" w:eastAsia="Times New Roman" w:hAnsi="Consolas" w:cs="Times New Roman"/>
          <w:color w:val="CCCCCC"/>
          <w:kern w:val="0"/>
          <w:sz w:val="21"/>
          <w:szCs w:val="21"/>
          <w:lang w:eastAsia="en-AU"/>
          <w14:ligatures w14:val="none"/>
        </w:rPr>
      </w:pPr>
      <w:ins w:id="1027"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for</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in</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enumerate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peak_groups</w:t>
        </w:r>
        <w:r w:rsidRPr="00F1051A">
          <w:rPr>
            <w:rFonts w:ascii="Consolas" w:eastAsia="Times New Roman" w:hAnsi="Consolas" w:cs="Times New Roman"/>
            <w:color w:val="CCCCCC"/>
            <w:kern w:val="0"/>
            <w:sz w:val="21"/>
            <w:szCs w:val="21"/>
            <w:lang w:eastAsia="en-AU"/>
            <w14:ligatures w14:val="none"/>
          </w:rPr>
          <w:t>):</w:t>
        </w:r>
      </w:ins>
    </w:p>
    <w:p w14:paraId="1E318201" w14:textId="77777777" w:rsidR="00F1051A" w:rsidRPr="00F1051A" w:rsidRDefault="00F1051A" w:rsidP="00F1051A">
      <w:pPr>
        <w:shd w:val="clear" w:color="auto" w:fill="1F1F1F"/>
        <w:spacing w:line="285" w:lineRule="atLeast"/>
        <w:rPr>
          <w:ins w:id="1028" w:author="Amr Odeh" w:date="2024-09-29T17:04:00Z" w16du:dateUtc="2024-09-29T07:04:00Z"/>
          <w:rFonts w:ascii="Consolas" w:eastAsia="Times New Roman" w:hAnsi="Consolas" w:cs="Times New Roman"/>
          <w:color w:val="CCCCCC"/>
          <w:kern w:val="0"/>
          <w:sz w:val="21"/>
          <w:szCs w:val="21"/>
          <w:lang w:eastAsia="en-AU"/>
          <w14:ligatures w14:val="none"/>
        </w:rPr>
      </w:pPr>
      <w:ins w:id="1029"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time_peak</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w:t>
        </w:r>
      </w:ins>
    </w:p>
    <w:p w14:paraId="6C5522E6" w14:textId="77777777" w:rsidR="00F1051A" w:rsidRPr="00F1051A" w:rsidRDefault="00F1051A" w:rsidP="00F1051A">
      <w:pPr>
        <w:shd w:val="clear" w:color="auto" w:fill="1F1F1F"/>
        <w:spacing w:line="285" w:lineRule="atLeast"/>
        <w:rPr>
          <w:ins w:id="1030" w:author="Amr Odeh" w:date="2024-09-29T17:04:00Z" w16du:dateUtc="2024-09-29T07:04:00Z"/>
          <w:rFonts w:ascii="Consolas" w:eastAsia="Times New Roman" w:hAnsi="Consolas" w:cs="Times New Roman"/>
          <w:color w:val="CCCCCC"/>
          <w:kern w:val="0"/>
          <w:sz w:val="21"/>
          <w:szCs w:val="21"/>
          <w:lang w:eastAsia="en-AU"/>
          <w14:ligatures w14:val="none"/>
        </w:rPr>
      </w:pPr>
      <w:ins w:id="1031"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voltage_peak</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voltage_corrected</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w:t>
        </w:r>
      </w:ins>
    </w:p>
    <w:p w14:paraId="1928B6C9" w14:textId="77777777" w:rsidR="00F1051A" w:rsidRPr="00F1051A" w:rsidRDefault="00F1051A" w:rsidP="00F1051A">
      <w:pPr>
        <w:shd w:val="clear" w:color="auto" w:fill="1F1F1F"/>
        <w:spacing w:line="285" w:lineRule="atLeast"/>
        <w:rPr>
          <w:ins w:id="1032" w:author="Amr Odeh" w:date="2024-09-29T17:04:00Z" w16du:dateUtc="2024-09-29T07:04:00Z"/>
          <w:rFonts w:ascii="Consolas" w:eastAsia="Times New Roman" w:hAnsi="Consolas" w:cs="Times New Roman"/>
          <w:color w:val="CCCCCC"/>
          <w:kern w:val="0"/>
          <w:sz w:val="21"/>
          <w:szCs w:val="21"/>
          <w:lang w:eastAsia="en-AU"/>
          <w14:ligatures w14:val="none"/>
        </w:rPr>
      </w:pPr>
      <w:ins w:id="1033"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plot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time_peak</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voltage_peak</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color</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colors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label</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569CD6"/>
            <w:kern w:val="0"/>
            <w:sz w:val="21"/>
            <w:szCs w:val="21"/>
            <w:lang w:eastAsia="en-AU"/>
            <w14:ligatures w14:val="none"/>
          </w:rPr>
          <w:t>f</w:t>
        </w:r>
        <w:r w:rsidRPr="00F1051A">
          <w:rPr>
            <w:rFonts w:ascii="Consolas" w:eastAsia="Times New Roman" w:hAnsi="Consolas" w:cs="Times New Roman"/>
            <w:color w:val="CE9178"/>
            <w:kern w:val="0"/>
            <w:sz w:val="21"/>
            <w:szCs w:val="21"/>
            <w:lang w:eastAsia="en-AU"/>
            <w14:ligatures w14:val="none"/>
          </w:rPr>
          <w:t xml:space="preserve">'Peak </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w:t>
        </w:r>
      </w:ins>
    </w:p>
    <w:p w14:paraId="49F8FFC8" w14:textId="77777777" w:rsidR="00F1051A" w:rsidRPr="00F1051A" w:rsidRDefault="00F1051A" w:rsidP="00F1051A">
      <w:pPr>
        <w:shd w:val="clear" w:color="auto" w:fill="1F1F1F"/>
        <w:spacing w:line="285" w:lineRule="atLeast"/>
        <w:rPr>
          <w:ins w:id="1034" w:author="Amr Odeh" w:date="2024-09-29T17:04:00Z" w16du:dateUtc="2024-09-29T07:04:00Z"/>
          <w:rFonts w:ascii="Consolas" w:eastAsia="Times New Roman" w:hAnsi="Consolas" w:cs="Times New Roman"/>
          <w:color w:val="CCCCCC"/>
          <w:kern w:val="0"/>
          <w:sz w:val="21"/>
          <w:szCs w:val="21"/>
          <w:lang w:eastAsia="en-AU"/>
          <w14:ligatures w14:val="none"/>
        </w:rPr>
      </w:pPr>
    </w:p>
    <w:p w14:paraId="70796F6C" w14:textId="77777777" w:rsidR="00F1051A" w:rsidRPr="00F1051A" w:rsidRDefault="00F1051A" w:rsidP="00F1051A">
      <w:pPr>
        <w:shd w:val="clear" w:color="auto" w:fill="1F1F1F"/>
        <w:spacing w:line="285" w:lineRule="atLeast"/>
        <w:rPr>
          <w:ins w:id="1035" w:author="Amr Odeh" w:date="2024-09-29T17:04:00Z" w16du:dateUtc="2024-09-29T07:04:00Z"/>
          <w:rFonts w:ascii="Consolas" w:eastAsia="Times New Roman" w:hAnsi="Consolas" w:cs="Times New Roman"/>
          <w:color w:val="CCCCCC"/>
          <w:kern w:val="0"/>
          <w:sz w:val="21"/>
          <w:szCs w:val="21"/>
          <w:lang w:eastAsia="en-AU"/>
          <w14:ligatures w14:val="none"/>
        </w:rPr>
      </w:pPr>
      <w:ins w:id="1036"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xlabel</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'Time (min)'</w:t>
        </w:r>
        <w:r w:rsidRPr="00F1051A">
          <w:rPr>
            <w:rFonts w:ascii="Consolas" w:eastAsia="Times New Roman" w:hAnsi="Consolas" w:cs="Times New Roman"/>
            <w:color w:val="CCCCCC"/>
            <w:kern w:val="0"/>
            <w:sz w:val="21"/>
            <w:szCs w:val="21"/>
            <w:lang w:eastAsia="en-AU"/>
            <w14:ligatures w14:val="none"/>
          </w:rPr>
          <w:t>)</w:t>
        </w:r>
      </w:ins>
    </w:p>
    <w:p w14:paraId="7DB48548" w14:textId="77777777" w:rsidR="00F1051A" w:rsidRPr="00F1051A" w:rsidRDefault="00F1051A" w:rsidP="00F1051A">
      <w:pPr>
        <w:shd w:val="clear" w:color="auto" w:fill="1F1F1F"/>
        <w:spacing w:line="285" w:lineRule="atLeast"/>
        <w:rPr>
          <w:ins w:id="1037" w:author="Amr Odeh" w:date="2024-09-29T17:04:00Z" w16du:dateUtc="2024-09-29T07:04:00Z"/>
          <w:rFonts w:ascii="Consolas" w:eastAsia="Times New Roman" w:hAnsi="Consolas" w:cs="Times New Roman"/>
          <w:color w:val="CCCCCC"/>
          <w:kern w:val="0"/>
          <w:sz w:val="21"/>
          <w:szCs w:val="21"/>
          <w:lang w:eastAsia="en-AU"/>
          <w14:ligatures w14:val="none"/>
        </w:rPr>
      </w:pPr>
      <w:ins w:id="1038"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ylabel</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'Corrected Voltage (V)'</w:t>
        </w:r>
        <w:r w:rsidRPr="00F1051A">
          <w:rPr>
            <w:rFonts w:ascii="Consolas" w:eastAsia="Times New Roman" w:hAnsi="Consolas" w:cs="Times New Roman"/>
            <w:color w:val="CCCCCC"/>
            <w:kern w:val="0"/>
            <w:sz w:val="21"/>
            <w:szCs w:val="21"/>
            <w:lang w:eastAsia="en-AU"/>
            <w14:ligatures w14:val="none"/>
          </w:rPr>
          <w:t>)</w:t>
        </w:r>
      </w:ins>
    </w:p>
    <w:p w14:paraId="116A0F86" w14:textId="77777777" w:rsidR="00F1051A" w:rsidRPr="00F1051A" w:rsidRDefault="00F1051A" w:rsidP="00F1051A">
      <w:pPr>
        <w:shd w:val="clear" w:color="auto" w:fill="1F1F1F"/>
        <w:spacing w:line="285" w:lineRule="atLeast"/>
        <w:rPr>
          <w:ins w:id="1039" w:author="Amr Odeh" w:date="2024-09-29T17:04:00Z" w16du:dateUtc="2024-09-29T07:04:00Z"/>
          <w:rFonts w:ascii="Consolas" w:eastAsia="Times New Roman" w:hAnsi="Consolas" w:cs="Times New Roman"/>
          <w:color w:val="CCCCCC"/>
          <w:kern w:val="0"/>
          <w:sz w:val="21"/>
          <w:szCs w:val="21"/>
          <w:lang w:eastAsia="en-AU"/>
          <w14:ligatures w14:val="none"/>
        </w:rPr>
      </w:pPr>
      <w:ins w:id="1040"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title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'Peak Selection with Distinct Peaks'</w:t>
        </w:r>
        <w:r w:rsidRPr="00F1051A">
          <w:rPr>
            <w:rFonts w:ascii="Consolas" w:eastAsia="Times New Roman" w:hAnsi="Consolas" w:cs="Times New Roman"/>
            <w:color w:val="CCCCCC"/>
            <w:kern w:val="0"/>
            <w:sz w:val="21"/>
            <w:szCs w:val="21"/>
            <w:lang w:eastAsia="en-AU"/>
            <w14:ligatures w14:val="none"/>
          </w:rPr>
          <w:t>)</w:t>
        </w:r>
      </w:ins>
    </w:p>
    <w:p w14:paraId="2CE23E9B" w14:textId="77777777" w:rsidR="00F1051A" w:rsidRPr="00F1051A" w:rsidRDefault="00F1051A" w:rsidP="00F1051A">
      <w:pPr>
        <w:shd w:val="clear" w:color="auto" w:fill="1F1F1F"/>
        <w:spacing w:line="285" w:lineRule="atLeast"/>
        <w:rPr>
          <w:ins w:id="1041" w:author="Amr Odeh" w:date="2024-09-29T17:04:00Z" w16du:dateUtc="2024-09-29T07:04:00Z"/>
          <w:rFonts w:ascii="Consolas" w:eastAsia="Times New Roman" w:hAnsi="Consolas" w:cs="Times New Roman"/>
          <w:color w:val="CCCCCC"/>
          <w:kern w:val="0"/>
          <w:sz w:val="21"/>
          <w:szCs w:val="21"/>
          <w:lang w:eastAsia="en-AU"/>
          <w14:ligatures w14:val="none"/>
        </w:rPr>
      </w:pPr>
      <w:ins w:id="1042"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legend</w:t>
        </w:r>
        <w:r w:rsidRPr="00F1051A">
          <w:rPr>
            <w:rFonts w:ascii="Consolas" w:eastAsia="Times New Roman" w:hAnsi="Consolas" w:cs="Times New Roman"/>
            <w:color w:val="CCCCCC"/>
            <w:kern w:val="0"/>
            <w:sz w:val="21"/>
            <w:szCs w:val="21"/>
            <w:lang w:eastAsia="en-AU"/>
            <w14:ligatures w14:val="none"/>
          </w:rPr>
          <w:t>()</w:t>
        </w:r>
      </w:ins>
    </w:p>
    <w:p w14:paraId="7E887940" w14:textId="77777777" w:rsidR="00F1051A" w:rsidRPr="00F1051A" w:rsidRDefault="00F1051A" w:rsidP="00F1051A">
      <w:pPr>
        <w:shd w:val="clear" w:color="auto" w:fill="1F1F1F"/>
        <w:spacing w:line="285" w:lineRule="atLeast"/>
        <w:rPr>
          <w:ins w:id="1043" w:author="Amr Odeh" w:date="2024-09-29T17:04:00Z" w16du:dateUtc="2024-09-29T07:04:00Z"/>
          <w:rFonts w:ascii="Consolas" w:eastAsia="Times New Roman" w:hAnsi="Consolas" w:cs="Times New Roman"/>
          <w:color w:val="CCCCCC"/>
          <w:kern w:val="0"/>
          <w:sz w:val="21"/>
          <w:szCs w:val="21"/>
          <w:lang w:eastAsia="en-AU"/>
          <w14:ligatures w14:val="none"/>
        </w:rPr>
      </w:pPr>
      <w:ins w:id="1044"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show</w:t>
        </w:r>
        <w:r w:rsidRPr="00F1051A">
          <w:rPr>
            <w:rFonts w:ascii="Consolas" w:eastAsia="Times New Roman" w:hAnsi="Consolas" w:cs="Times New Roman"/>
            <w:color w:val="CCCCCC"/>
            <w:kern w:val="0"/>
            <w:sz w:val="21"/>
            <w:szCs w:val="21"/>
            <w:lang w:eastAsia="en-AU"/>
            <w14:ligatures w14:val="none"/>
          </w:rPr>
          <w:t>()</w:t>
        </w:r>
      </w:ins>
    </w:p>
    <w:p w14:paraId="54A08E40" w14:textId="77777777" w:rsidR="00F1051A" w:rsidRPr="00F1051A" w:rsidRDefault="00F1051A" w:rsidP="00F1051A">
      <w:pPr>
        <w:shd w:val="clear" w:color="auto" w:fill="1F1F1F"/>
        <w:spacing w:line="285" w:lineRule="atLeast"/>
        <w:rPr>
          <w:ins w:id="1045" w:author="Amr Odeh" w:date="2024-09-29T17:04:00Z" w16du:dateUtc="2024-09-29T07:04:00Z"/>
          <w:rFonts w:ascii="Consolas" w:eastAsia="Times New Roman" w:hAnsi="Consolas" w:cs="Times New Roman"/>
          <w:color w:val="CCCCCC"/>
          <w:kern w:val="0"/>
          <w:sz w:val="21"/>
          <w:szCs w:val="21"/>
          <w:lang w:eastAsia="en-AU"/>
          <w14:ligatures w14:val="none"/>
        </w:rPr>
      </w:pPr>
    </w:p>
    <w:p w14:paraId="2E7E0CC9" w14:textId="77777777" w:rsidR="00F1051A" w:rsidRPr="00F1051A" w:rsidRDefault="00F1051A" w:rsidP="00F1051A">
      <w:pPr>
        <w:shd w:val="clear" w:color="auto" w:fill="1F1F1F"/>
        <w:spacing w:line="285" w:lineRule="atLeast"/>
        <w:rPr>
          <w:ins w:id="1046" w:author="Amr Odeh" w:date="2024-09-29T17:04:00Z" w16du:dateUtc="2024-09-29T07:04:00Z"/>
          <w:rFonts w:ascii="Consolas" w:eastAsia="Times New Roman" w:hAnsi="Consolas" w:cs="Times New Roman"/>
          <w:color w:val="CCCCCC"/>
          <w:kern w:val="0"/>
          <w:sz w:val="21"/>
          <w:szCs w:val="21"/>
          <w:lang w:eastAsia="en-AU"/>
          <w14:ligatures w14:val="none"/>
        </w:rPr>
      </w:pPr>
      <w:ins w:id="1047"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Store peaks in a dictionary for further use</w:t>
        </w:r>
      </w:ins>
    </w:p>
    <w:p w14:paraId="34BD4533" w14:textId="77777777" w:rsidR="00F1051A" w:rsidRPr="00F1051A" w:rsidRDefault="00F1051A" w:rsidP="00F1051A">
      <w:pPr>
        <w:shd w:val="clear" w:color="auto" w:fill="1F1F1F"/>
        <w:spacing w:line="285" w:lineRule="atLeast"/>
        <w:rPr>
          <w:ins w:id="1048" w:author="Amr Odeh" w:date="2024-09-29T17:04:00Z" w16du:dateUtc="2024-09-29T07:04:00Z"/>
          <w:rFonts w:ascii="Consolas" w:eastAsia="Times New Roman" w:hAnsi="Consolas" w:cs="Times New Roman"/>
          <w:color w:val="CCCCCC"/>
          <w:kern w:val="0"/>
          <w:sz w:val="21"/>
          <w:szCs w:val="21"/>
          <w:lang w:eastAsia="en-AU"/>
          <w14:ligatures w14:val="none"/>
        </w:rPr>
      </w:pPr>
      <w:ins w:id="1049"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peak_data</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569CD6"/>
            <w:kern w:val="0"/>
            <w:sz w:val="21"/>
            <w:szCs w:val="21"/>
            <w:lang w:eastAsia="en-AU"/>
            <w14:ligatures w14:val="none"/>
          </w:rPr>
          <w:t>f</w:t>
        </w:r>
        <w:r w:rsidRPr="00F1051A">
          <w:rPr>
            <w:rFonts w:ascii="Consolas" w:eastAsia="Times New Roman" w:hAnsi="Consolas" w:cs="Times New Roman"/>
            <w:color w:val="CE9178"/>
            <w:kern w:val="0"/>
            <w:sz w:val="21"/>
            <w:szCs w:val="21"/>
            <w:lang w:eastAsia="en-AU"/>
            <w14:ligatures w14:val="none"/>
          </w:rPr>
          <w:t xml:space="preserve">'Peak </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w:t>
        </w:r>
        <w:r w:rsidRPr="00F1051A">
          <w:rPr>
            <w:rFonts w:ascii="Consolas" w:eastAsia="Times New Roman" w:hAnsi="Consolas" w:cs="Times New Roman"/>
            <w:color w:val="CE9178"/>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E9178"/>
            <w:kern w:val="0"/>
            <w:sz w:val="21"/>
            <w:szCs w:val="21"/>
            <w:lang w:eastAsia="en-AU"/>
            <w14:ligatures w14:val="none"/>
          </w:rPr>
          <w:t>'voltage'</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voltage_corrected</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 xml:space="preserve">]} </w:t>
        </w:r>
      </w:ins>
    </w:p>
    <w:p w14:paraId="5C14889F" w14:textId="77777777" w:rsidR="00F1051A" w:rsidRPr="00F1051A" w:rsidRDefault="00F1051A" w:rsidP="00F1051A">
      <w:pPr>
        <w:shd w:val="clear" w:color="auto" w:fill="1F1F1F"/>
        <w:spacing w:line="285" w:lineRule="atLeast"/>
        <w:rPr>
          <w:ins w:id="1050" w:author="Amr Odeh" w:date="2024-09-29T17:04:00Z" w16du:dateUtc="2024-09-29T07:04:00Z"/>
          <w:rFonts w:ascii="Consolas" w:eastAsia="Times New Roman" w:hAnsi="Consolas" w:cs="Times New Roman"/>
          <w:color w:val="CCCCCC"/>
          <w:kern w:val="0"/>
          <w:sz w:val="21"/>
          <w:szCs w:val="21"/>
          <w:lang w:eastAsia="en-AU"/>
          <w14:ligatures w14:val="none"/>
        </w:rPr>
      </w:pPr>
      <w:ins w:id="1051"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w:t>
        </w:r>
        <w:r w:rsidRPr="00F1051A">
          <w:rPr>
            <w:rFonts w:ascii="Consolas" w:eastAsia="Times New Roman" w:hAnsi="Consolas" w:cs="Times New Roman"/>
            <w:color w:val="C586C0"/>
            <w:kern w:val="0"/>
            <w:sz w:val="21"/>
            <w:szCs w:val="21"/>
            <w:lang w:eastAsia="en-AU"/>
            <w14:ligatures w14:val="none"/>
          </w:rPr>
          <w:t>for</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in</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enumerate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peak_groups</w:t>
        </w:r>
        <w:r w:rsidRPr="00F1051A">
          <w:rPr>
            <w:rFonts w:ascii="Consolas" w:eastAsia="Times New Roman" w:hAnsi="Consolas" w:cs="Times New Roman"/>
            <w:color w:val="CCCCCC"/>
            <w:kern w:val="0"/>
            <w:sz w:val="21"/>
            <w:szCs w:val="21"/>
            <w:lang w:eastAsia="en-AU"/>
            <w14:ligatures w14:val="none"/>
          </w:rPr>
          <w:t>)}</w:t>
        </w:r>
      </w:ins>
    </w:p>
    <w:p w14:paraId="1ACA2676" w14:textId="77777777" w:rsidR="00F1051A" w:rsidRPr="00F1051A" w:rsidRDefault="00F1051A" w:rsidP="00F1051A">
      <w:pPr>
        <w:shd w:val="clear" w:color="auto" w:fill="1F1F1F"/>
        <w:spacing w:line="285" w:lineRule="atLeast"/>
        <w:rPr>
          <w:ins w:id="1052" w:author="Amr Odeh" w:date="2024-09-29T17:04:00Z" w16du:dateUtc="2024-09-29T07:04:00Z"/>
          <w:rFonts w:ascii="Consolas" w:eastAsia="Times New Roman" w:hAnsi="Consolas" w:cs="Times New Roman"/>
          <w:color w:val="CCCCCC"/>
          <w:kern w:val="0"/>
          <w:sz w:val="21"/>
          <w:szCs w:val="21"/>
          <w:lang w:eastAsia="en-AU"/>
          <w14:ligatures w14:val="none"/>
        </w:rPr>
      </w:pPr>
    </w:p>
    <w:p w14:paraId="58324985" w14:textId="77777777" w:rsidR="00F1051A" w:rsidRPr="00F1051A" w:rsidRDefault="00F1051A" w:rsidP="00F1051A">
      <w:pPr>
        <w:shd w:val="clear" w:color="auto" w:fill="1F1F1F"/>
        <w:spacing w:line="285" w:lineRule="atLeast"/>
        <w:rPr>
          <w:ins w:id="1053" w:author="Amr Odeh" w:date="2024-09-29T17:04:00Z" w16du:dateUtc="2024-09-29T07:04:00Z"/>
          <w:rFonts w:ascii="Consolas" w:eastAsia="Times New Roman" w:hAnsi="Consolas" w:cs="Times New Roman"/>
          <w:color w:val="CCCCCC"/>
          <w:kern w:val="0"/>
          <w:sz w:val="21"/>
          <w:szCs w:val="21"/>
          <w:lang w:eastAsia="en-AU"/>
          <w14:ligatures w14:val="none"/>
        </w:rPr>
      </w:pPr>
      <w:ins w:id="1054"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Peak data points can be accessed using the peak_data directory</w:t>
        </w:r>
      </w:ins>
    </w:p>
    <w:p w14:paraId="745B86E2" w14:textId="015B0DB4" w:rsidR="00C073DC" w:rsidRDefault="00C073DC">
      <w:pPr>
        <w:rPr>
          <w:ins w:id="1055" w:author="Amr Odeh" w:date="2024-10-09T15:24:00Z" w16du:dateUtc="2024-10-09T04:24:00Z"/>
        </w:rPr>
      </w:pPr>
      <w:ins w:id="1056" w:author="Amr Odeh" w:date="2024-10-09T15:24:00Z" w16du:dateUtc="2024-10-09T04:24:00Z">
        <w:r>
          <w:br w:type="page"/>
        </w:r>
      </w:ins>
    </w:p>
    <w:p w14:paraId="1D297322" w14:textId="05A8C3C5" w:rsidR="00F1051A" w:rsidRDefault="00C073DC" w:rsidP="002D3EFA">
      <w:pPr>
        <w:rPr>
          <w:ins w:id="1057" w:author="Amr Odeh" w:date="2024-10-09T15:25:00Z" w16du:dateUtc="2024-10-09T04:25:00Z"/>
          <w:b/>
          <w:bCs/>
        </w:rPr>
      </w:pPr>
      <w:ins w:id="1058" w:author="Amr Odeh" w:date="2024-10-09T15:25:00Z" w16du:dateUtc="2024-10-09T04:25:00Z">
        <w:r>
          <w:rPr>
            <w:b/>
            <w:bCs/>
          </w:rPr>
          <w:lastRenderedPageBreak/>
          <w:t>References</w:t>
        </w:r>
      </w:ins>
    </w:p>
    <w:p w14:paraId="2AAF7E48" w14:textId="77777777" w:rsidR="00C073DC" w:rsidRPr="00C073DC" w:rsidRDefault="00C073DC" w:rsidP="00C073DC">
      <w:pPr>
        <w:rPr>
          <w:ins w:id="1059" w:author="Amr Odeh" w:date="2024-10-09T15:25:00Z"/>
        </w:rPr>
      </w:pPr>
      <w:ins w:id="1060" w:author="Amr Odeh" w:date="2024-10-09T15:25:00Z">
        <w:r w:rsidRPr="00C073DC">
          <w:t xml:space="preserve">Till, U., Gaucher-Delmas, M., Saint-Aguet, P., Hamon, G., Marty, J.-D., Chassenieux, C., Payré, B., Goudounèche, D., Mingotaud, A.-F., &amp; Violleau, F. (2014). Asymmetrical flow field-flow fractionation with multi-angle light scattering and quasi-elastic light scattering for characterization of polymersomes: comparison with classical techniques. </w:t>
        </w:r>
        <w:r w:rsidRPr="00C073DC">
          <w:rPr>
            <w:i/>
            <w:iCs/>
          </w:rPr>
          <w:t>Analytical and Bioanalytical Chemistry</w:t>
        </w:r>
        <w:r w:rsidRPr="00C073DC">
          <w:t xml:space="preserve">, </w:t>
        </w:r>
        <w:r w:rsidRPr="00C073DC">
          <w:rPr>
            <w:i/>
            <w:iCs/>
          </w:rPr>
          <w:t>406</w:t>
        </w:r>
        <w:r w:rsidRPr="00C073DC">
          <w:t>(30), 7841–7853. https://doi.org/10.1007/s00216-014-7891-8</w:t>
        </w:r>
      </w:ins>
    </w:p>
    <w:p w14:paraId="07E29519" w14:textId="77777777" w:rsidR="00C073DC" w:rsidRDefault="00C073DC" w:rsidP="002D3EFA">
      <w:pPr>
        <w:rPr>
          <w:ins w:id="1061" w:author="Amr Odeh" w:date="2024-10-09T15:33:00Z" w16du:dateUtc="2024-10-09T04:33:00Z"/>
        </w:rPr>
      </w:pPr>
    </w:p>
    <w:p w14:paraId="776898AD" w14:textId="671ACDAC" w:rsidR="00F85F3B" w:rsidRDefault="000B5571" w:rsidP="002D3EFA">
      <w:pPr>
        <w:rPr>
          <w:ins w:id="1062" w:author="Amr Odeh" w:date="2024-10-09T16:08:00Z" w16du:dateUtc="2024-10-09T05:08:00Z"/>
        </w:rPr>
      </w:pPr>
      <w:ins w:id="1063" w:author="Amr Odeh" w:date="2024-10-09T15:33:00Z">
        <w:r w:rsidRPr="000B5571">
          <w:t xml:space="preserve">Quattrini, F., Berrecoso, G., Crecente-Campo, J., &amp; Alonso, M. J. (2021). Asymmetric flow field-flow fractionation as a multifunctional technique for the characterization of polymeric nanocarriers. </w:t>
        </w:r>
        <w:r w:rsidRPr="000B5571">
          <w:rPr>
            <w:i/>
            <w:iCs/>
          </w:rPr>
          <w:t>Drug Delivery and Translational Research</w:t>
        </w:r>
        <w:r w:rsidRPr="000B5571">
          <w:t xml:space="preserve">, </w:t>
        </w:r>
        <w:r w:rsidRPr="000B5571">
          <w:rPr>
            <w:i/>
            <w:iCs/>
          </w:rPr>
          <w:t>11</w:t>
        </w:r>
        <w:r w:rsidRPr="000B5571">
          <w:t xml:space="preserve">(2), 373–395. </w:t>
        </w:r>
      </w:ins>
      <w:ins w:id="1064" w:author="Amr Odeh" w:date="2024-10-09T16:08:00Z" w16du:dateUtc="2024-10-09T05:08:00Z">
        <w:r w:rsidR="00F85F3B">
          <w:fldChar w:fldCharType="begin"/>
        </w:r>
        <w:r w:rsidR="00F85F3B">
          <w:instrText>HYPERLINK "</w:instrText>
        </w:r>
      </w:ins>
      <w:ins w:id="1065" w:author="Amr Odeh" w:date="2024-10-09T15:33:00Z">
        <w:r w:rsidR="00F85F3B" w:rsidRPr="000B5571">
          <w:instrText>https://doi.org/10.1007/s13346-021-00918-5</w:instrText>
        </w:r>
      </w:ins>
      <w:ins w:id="1066" w:author="Amr Odeh" w:date="2024-10-09T16:08:00Z" w16du:dateUtc="2024-10-09T05:08:00Z">
        <w:r w:rsidR="00F85F3B">
          <w:instrText>"</w:instrText>
        </w:r>
        <w:r w:rsidR="00F85F3B">
          <w:fldChar w:fldCharType="separate"/>
        </w:r>
      </w:ins>
      <w:ins w:id="1067" w:author="Amr Odeh" w:date="2024-10-09T15:33:00Z">
        <w:r w:rsidR="00F85F3B" w:rsidRPr="000B5571">
          <w:rPr>
            <w:rStyle w:val="Hyperlink"/>
          </w:rPr>
          <w:t>https://doi.org/10.1007/s13346-021-00918-5</w:t>
        </w:r>
      </w:ins>
      <w:ins w:id="1068" w:author="Amr Odeh" w:date="2024-10-09T16:08:00Z" w16du:dateUtc="2024-10-09T05:08:00Z">
        <w:r w:rsidR="00F85F3B">
          <w:fldChar w:fldCharType="end"/>
        </w:r>
      </w:ins>
    </w:p>
    <w:p w14:paraId="123C02E7" w14:textId="77777777" w:rsidR="00F85F3B" w:rsidRDefault="00F85F3B">
      <w:pPr>
        <w:rPr>
          <w:ins w:id="1069" w:author="Amr Odeh" w:date="2024-10-09T16:08:00Z" w16du:dateUtc="2024-10-09T05:08:00Z"/>
        </w:rPr>
      </w:pPr>
      <w:ins w:id="1070" w:author="Amr Odeh" w:date="2024-10-09T16:08:00Z" w16du:dateUtc="2024-10-09T05:08:00Z">
        <w:r>
          <w:br w:type="page"/>
        </w:r>
      </w:ins>
    </w:p>
    <w:p w14:paraId="42080FA7" w14:textId="0014BA94" w:rsidR="000B5571" w:rsidRDefault="00F85F3B" w:rsidP="002D3EFA">
      <w:pPr>
        <w:rPr>
          <w:ins w:id="1071" w:author="Amr Odeh" w:date="2024-10-09T16:08:00Z" w16du:dateUtc="2024-10-09T05:08:00Z"/>
          <w:b/>
          <w:bCs/>
        </w:rPr>
      </w:pPr>
      <w:ins w:id="1072" w:author="Amr Odeh" w:date="2024-10-09T16:08:00Z" w16du:dateUtc="2024-10-09T05:08:00Z">
        <w:r>
          <w:rPr>
            <w:b/>
            <w:bCs/>
          </w:rPr>
          <w:lastRenderedPageBreak/>
          <w:t>Annotated Bibliography</w:t>
        </w:r>
      </w:ins>
    </w:p>
    <w:p w14:paraId="6132CBF7" w14:textId="614A5EE4" w:rsidR="00F85F3B" w:rsidRDefault="00F85F3B" w:rsidP="002D3EFA">
      <w:pPr>
        <w:rPr>
          <w:ins w:id="1073" w:author="Amr Odeh" w:date="2024-10-09T16:08:00Z" w16du:dateUtc="2024-10-09T05:08:00Z"/>
        </w:rPr>
      </w:pPr>
      <w:ins w:id="1074" w:author="Amr Odeh" w:date="2024-10-09T16:08:00Z" w16du:dateUtc="2024-10-09T05:08:00Z">
        <w:r>
          <w:t>Use format</w:t>
        </w:r>
        <w:r>
          <w:br/>
        </w:r>
        <w:r w:rsidRPr="00F85F3B">
          <w:drawing>
            <wp:inline distT="0" distB="0" distL="0" distR="0" wp14:anchorId="7D273D8C" wp14:editId="2539C613">
              <wp:extent cx="5731510" cy="5840095"/>
              <wp:effectExtent l="0" t="0" r="2540" b="8255"/>
              <wp:docPr id="85698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82361" name=""/>
                      <pic:cNvPicPr/>
                    </pic:nvPicPr>
                    <pic:blipFill>
                      <a:blip r:embed="rId14"/>
                      <a:stretch>
                        <a:fillRect/>
                      </a:stretch>
                    </pic:blipFill>
                    <pic:spPr>
                      <a:xfrm>
                        <a:off x="0" y="0"/>
                        <a:ext cx="5731510" cy="5840095"/>
                      </a:xfrm>
                      <a:prstGeom prst="rect">
                        <a:avLst/>
                      </a:prstGeom>
                    </pic:spPr>
                  </pic:pic>
                </a:graphicData>
              </a:graphic>
            </wp:inline>
          </w:drawing>
        </w:r>
      </w:ins>
    </w:p>
    <w:p w14:paraId="60A82105" w14:textId="77777777" w:rsidR="00F85F3B" w:rsidRDefault="00F85F3B" w:rsidP="002D3EFA">
      <w:pPr>
        <w:rPr>
          <w:ins w:id="1075" w:author="Amr Odeh" w:date="2024-10-09T16:08:00Z" w16du:dateUtc="2024-10-09T05:08:00Z"/>
        </w:rPr>
      </w:pPr>
    </w:p>
    <w:p w14:paraId="79A7CFC1" w14:textId="2CAEDDAD" w:rsidR="00F85F3B" w:rsidRDefault="00F85F3B" w:rsidP="002D3EFA">
      <w:pPr>
        <w:rPr>
          <w:ins w:id="1076" w:author="Amr Odeh" w:date="2024-10-09T16:08:00Z" w16du:dateUtc="2024-10-09T05:08:00Z"/>
        </w:rPr>
      </w:pPr>
      <w:ins w:id="1077" w:author="Amr Odeh" w:date="2024-10-09T16:08:00Z" w16du:dateUtc="2024-10-09T05:08:00Z">
        <w:r>
          <w:t>Include the following</w:t>
        </w:r>
      </w:ins>
      <w:ins w:id="1078" w:author="Amr Odeh" w:date="2024-10-09T16:09:00Z" w16du:dateUtc="2024-10-09T05:09:00Z">
        <w:r>
          <w:t xml:space="preserve"> (or cite in main)</w:t>
        </w:r>
      </w:ins>
      <w:ins w:id="1079" w:author="Amr Odeh" w:date="2024-10-09T16:08:00Z" w16du:dateUtc="2024-10-09T05:08:00Z">
        <w:r>
          <w:t>:</w:t>
        </w:r>
      </w:ins>
    </w:p>
    <w:p w14:paraId="13D79AC6" w14:textId="6A53E045" w:rsidR="00F85F3B" w:rsidRDefault="00F85F3B" w:rsidP="00F85F3B">
      <w:pPr>
        <w:pStyle w:val="ListParagraph"/>
        <w:numPr>
          <w:ilvl w:val="0"/>
          <w:numId w:val="5"/>
        </w:numPr>
        <w:rPr>
          <w:ins w:id="1080" w:author="Amr Odeh" w:date="2024-10-09T16:08:00Z" w16du:dateUtc="2024-10-09T05:08:00Z"/>
        </w:rPr>
      </w:pPr>
      <w:ins w:id="1081" w:author="Amr Odeh" w:date="2024-10-09T16:08:00Z" w16du:dateUtc="2024-10-09T05:08:00Z">
        <w:r>
          <w:t>Astra User Guide</w:t>
        </w:r>
      </w:ins>
    </w:p>
    <w:p w14:paraId="7D206C7C" w14:textId="20ED6749" w:rsidR="00F85F3B" w:rsidRDefault="00F85F3B" w:rsidP="00F85F3B">
      <w:pPr>
        <w:pStyle w:val="ListParagraph"/>
        <w:numPr>
          <w:ilvl w:val="0"/>
          <w:numId w:val="5"/>
        </w:numPr>
        <w:rPr>
          <w:ins w:id="1082" w:author="Amr Odeh" w:date="2024-10-09T16:08:00Z" w16du:dateUtc="2024-10-09T05:08:00Z"/>
        </w:rPr>
      </w:pPr>
      <w:ins w:id="1083" w:author="Amr Odeh" w:date="2024-10-09T16:08:00Z" w16du:dateUtc="2024-10-09T05:08:00Z">
        <w:r>
          <w:t>Cho and Hackley</w:t>
        </w:r>
      </w:ins>
    </w:p>
    <w:p w14:paraId="5CFBA578" w14:textId="787B88A8" w:rsidR="00F85F3B" w:rsidRDefault="00F85F3B" w:rsidP="00F85F3B">
      <w:pPr>
        <w:pStyle w:val="ListParagraph"/>
        <w:numPr>
          <w:ilvl w:val="0"/>
          <w:numId w:val="5"/>
        </w:numPr>
        <w:rPr>
          <w:ins w:id="1084" w:author="Amr Odeh" w:date="2024-10-09T16:08:00Z" w16du:dateUtc="2024-10-09T05:08:00Z"/>
        </w:rPr>
      </w:pPr>
      <w:ins w:id="1085" w:author="Amr Odeh" w:date="2024-10-09T16:08:00Z" w16du:dateUtc="2024-10-09T05:08:00Z">
        <w:r>
          <w:t>Kato et al</w:t>
        </w:r>
      </w:ins>
    </w:p>
    <w:p w14:paraId="02234628" w14:textId="7E1748E4" w:rsidR="00F85F3B" w:rsidRDefault="00F85F3B" w:rsidP="00F85F3B">
      <w:pPr>
        <w:pStyle w:val="ListParagraph"/>
        <w:numPr>
          <w:ilvl w:val="0"/>
          <w:numId w:val="5"/>
        </w:numPr>
        <w:rPr>
          <w:ins w:id="1086" w:author="Amr Odeh" w:date="2024-10-09T16:08:00Z" w16du:dateUtc="2024-10-09T05:08:00Z"/>
        </w:rPr>
      </w:pPr>
      <w:ins w:id="1087" w:author="Amr Odeh" w:date="2024-10-09T16:08:00Z" w16du:dateUtc="2024-10-09T05:08:00Z">
        <w:r>
          <w:t>R Pecora DLS</w:t>
        </w:r>
      </w:ins>
    </w:p>
    <w:p w14:paraId="451C9F6E" w14:textId="08D8D5EB" w:rsidR="00F85F3B" w:rsidRPr="00F85F3B" w:rsidRDefault="00F85F3B" w:rsidP="00F85F3B">
      <w:pPr>
        <w:pStyle w:val="ListParagraph"/>
        <w:numPr>
          <w:ilvl w:val="0"/>
          <w:numId w:val="5"/>
        </w:numPr>
        <w:pPrChange w:id="1088" w:author="Amr Odeh" w:date="2024-10-09T16:08:00Z" w16du:dateUtc="2024-10-09T05:08:00Z">
          <w:pPr/>
        </w:pPrChange>
      </w:pPr>
      <w:ins w:id="1089" w:author="Amr Odeh" w:date="2024-10-09T16:08:00Z" w16du:dateUtc="2024-10-09T05:08:00Z">
        <w:r>
          <w:t>Stat</w:t>
        </w:r>
      </w:ins>
      <w:ins w:id="1090" w:author="Amr Odeh" w:date="2024-10-09T16:09:00Z" w16du:dateUtc="2024-10-09T05:09:00Z">
        <w:r>
          <w:t>a User Guide</w:t>
        </w:r>
      </w:ins>
    </w:p>
    <w:sectPr w:rsidR="00F85F3B" w:rsidRPr="00F85F3B">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mr Odeh" w:date="2024-09-11T17:19:00Z" w:initials="AO">
    <w:p w14:paraId="6F9ACFFC" w14:textId="77777777" w:rsidR="00B500E2" w:rsidRDefault="00B500E2" w:rsidP="00B500E2">
      <w:r>
        <w:rPr>
          <w:rStyle w:val="CommentReference"/>
        </w:rPr>
        <w:annotationRef/>
      </w:r>
      <w:r>
        <w:rPr>
          <w:sz w:val="20"/>
          <w:szCs w:val="20"/>
        </w:rPr>
        <w:t>Add traceability, and how Astra is a blackbox.</w:t>
      </w:r>
    </w:p>
  </w:comment>
  <w:comment w:id="52" w:author="Amr Odeh" w:date="2024-09-11T17:21:00Z" w:initials="AO">
    <w:p w14:paraId="5587FD0B" w14:textId="77777777" w:rsidR="00B500E2" w:rsidRDefault="00B500E2" w:rsidP="00B500E2">
      <w:r>
        <w:rPr>
          <w:rStyle w:val="CommentReference"/>
        </w:rPr>
        <w:annotationRef/>
      </w:r>
      <w:r>
        <w:rPr>
          <w:sz w:val="20"/>
          <w:szCs w:val="20"/>
        </w:rPr>
        <w:t>Do I re define what FFF means here? Since I only defined it in the Exec summary.</w:t>
      </w:r>
    </w:p>
  </w:comment>
  <w:comment w:id="181" w:author="Amr Odeh" w:date="2024-09-29T16:33:00Z" w:initials="AO">
    <w:p w14:paraId="5BCBDE0D" w14:textId="50CB2F5A" w:rsidR="006B1D7B" w:rsidRDefault="006B1D7B" w:rsidP="006B1D7B">
      <w:pPr>
        <w:pStyle w:val="CommentText"/>
      </w:pPr>
      <w:r>
        <w:rPr>
          <w:rStyle w:val="CommentReference"/>
        </w:rPr>
        <w:annotationRef/>
      </w:r>
      <w:r>
        <w:t xml:space="preserve">No screenshots yet, I’ve not fully determined the best solution for the corrected data section. </w:t>
      </w:r>
    </w:p>
  </w:comment>
  <w:comment w:id="182" w:author="Amr Odeh" w:date="2024-09-29T16:52:00Z" w:initials="AO">
    <w:p w14:paraId="44E2FDAA" w14:textId="77777777" w:rsidR="000E7D22" w:rsidRDefault="000E7D22" w:rsidP="000E7D22">
      <w:pPr>
        <w:pStyle w:val="CommentText"/>
      </w:pPr>
      <w:r>
        <w:rPr>
          <w:rStyle w:val="CommentReference"/>
        </w:rPr>
        <w:annotationRef/>
      </w:r>
      <w:r>
        <w:t>Nvermind I added new code</w:t>
      </w:r>
    </w:p>
  </w:comment>
  <w:comment w:id="183" w:author="Amr Odeh" w:date="2024-09-29T17:03:00Z" w:initials="AO">
    <w:p w14:paraId="07716C2A" w14:textId="77777777" w:rsidR="00F1051A" w:rsidRDefault="00F1051A" w:rsidP="00F1051A">
      <w:pPr>
        <w:pStyle w:val="CommentText"/>
      </w:pPr>
      <w:r>
        <w:rPr>
          <w:rStyle w:val="CommentReference"/>
        </w:rPr>
        <w:annotationRef/>
      </w:r>
      <w:r>
        <w:t>Code currently allows for manual baseline selection. Will update to automatic once I finalise</w:t>
      </w:r>
    </w:p>
  </w:comment>
  <w:comment w:id="243" w:author="Amr Odeh" w:date="2024-09-11T17:29:00Z" w:initials="AO">
    <w:p w14:paraId="28CB06FB" w14:textId="5C7AA6C5" w:rsidR="002D3EFA" w:rsidRDefault="002D3EFA" w:rsidP="002D3EFA">
      <w:r>
        <w:rPr>
          <w:rStyle w:val="CommentReference"/>
        </w:rPr>
        <w:annotationRef/>
      </w:r>
      <w:r>
        <w:rPr>
          <w:sz w:val="20"/>
          <w:szCs w:val="20"/>
        </w:rPr>
        <w:t>Use mathematical notation for all symbols</w:t>
      </w:r>
    </w:p>
  </w:comment>
  <w:comment w:id="255" w:author="Amr Odeh" w:date="2024-09-11T17:30:00Z" w:initials="AO">
    <w:p w14:paraId="242621D7" w14:textId="77777777" w:rsidR="002D3EFA" w:rsidRDefault="002D3EFA" w:rsidP="002D3EFA">
      <w:r>
        <w:rPr>
          <w:rStyle w:val="CommentReference"/>
        </w:rPr>
        <w:annotationRef/>
      </w:r>
      <w:r>
        <w:rPr>
          <w:sz w:val="20"/>
          <w:szCs w:val="20"/>
        </w:rPr>
        <w:t>Look to use LinearRegression and simple machine learning libraries to generate predictions for values - If I get the core project done in time</w:t>
      </w:r>
    </w:p>
  </w:comment>
  <w:comment w:id="318" w:author="Amr Odeh" w:date="2024-09-29T18:01:00Z" w:initials="AO">
    <w:p w14:paraId="514D7240" w14:textId="77777777" w:rsidR="002C7D01" w:rsidRDefault="002C7D01" w:rsidP="002C7D01">
      <w:pPr>
        <w:pStyle w:val="CommentText"/>
      </w:pPr>
      <w:r>
        <w:rPr>
          <w:rStyle w:val="CommentReference"/>
        </w:rPr>
        <w:annotationRef/>
      </w:r>
      <w:r>
        <w:t>Jumped the gun here, I find that writing the structure of the report out helps with planning forward</w:t>
      </w:r>
    </w:p>
  </w:comment>
  <w:comment w:id="352" w:author="Amr Odeh" w:date="2024-09-29T17:34:00Z" w:initials="AO">
    <w:p w14:paraId="7ED0612E" w14:textId="5F3708C2" w:rsidR="00B12C0B" w:rsidRDefault="00B12C0B" w:rsidP="00B12C0B">
      <w:pPr>
        <w:pStyle w:val="CommentText"/>
      </w:pPr>
      <w:r>
        <w:rPr>
          <w:rStyle w:val="CommentReference"/>
        </w:rPr>
        <w:annotationRef/>
      </w:r>
      <w:r>
        <w:t>Remember to add units</w:t>
      </w:r>
    </w:p>
  </w:comment>
  <w:comment w:id="357" w:author="Amr Odeh" w:date="2024-09-29T17:41:00Z" w:initials="AO">
    <w:p w14:paraId="087BD483" w14:textId="77777777" w:rsidR="00B12C0B" w:rsidRDefault="00B12C0B" w:rsidP="00B12C0B">
      <w:pPr>
        <w:pStyle w:val="CommentText"/>
      </w:pPr>
      <w:r>
        <w:rPr>
          <w:rStyle w:val="CommentReference"/>
        </w:rPr>
        <w:annotationRef/>
      </w:r>
      <w:r>
        <w:t>Elaborate on what each step represents</w:t>
      </w:r>
    </w:p>
  </w:comment>
  <w:comment w:id="373" w:author="Amr Odeh" w:date="2024-09-29T17:30:00Z" w:initials="AO">
    <w:p w14:paraId="73CF1FF1" w14:textId="565966C3" w:rsidR="00D365CE" w:rsidRDefault="00D365CE" w:rsidP="00D365CE">
      <w:pPr>
        <w:pStyle w:val="CommentText"/>
      </w:pPr>
      <w:r>
        <w:rPr>
          <w:rStyle w:val="CommentReference"/>
        </w:rPr>
        <w:annotationRef/>
      </w:r>
      <w:r>
        <w:t>Expand on what this is</w:t>
      </w:r>
    </w:p>
  </w:comment>
  <w:comment w:id="416" w:author="Amr Odeh" w:date="2024-09-29T17:29:00Z" w:initials="AO">
    <w:p w14:paraId="4C2E7F04" w14:textId="77777777" w:rsidR="00D365CE" w:rsidRDefault="00D365CE" w:rsidP="00D365CE">
      <w:pPr>
        <w:pStyle w:val="CommentText"/>
      </w:pPr>
      <w:r>
        <w:rPr>
          <w:rStyle w:val="CommentReference"/>
        </w:rPr>
        <w:annotationRef/>
      </w:r>
      <w:r>
        <w:t>Expand on what this is</w:t>
      </w:r>
    </w:p>
  </w:comment>
  <w:comment w:id="448" w:author="Amr Odeh" w:date="2024-09-29T17:35:00Z" w:initials="AO">
    <w:p w14:paraId="266CC3FB" w14:textId="77777777" w:rsidR="00B12C0B" w:rsidRDefault="00B12C0B" w:rsidP="00B12C0B">
      <w:pPr>
        <w:pStyle w:val="CommentText"/>
      </w:pPr>
      <w:r>
        <w:rPr>
          <w:rStyle w:val="CommentReference"/>
        </w:rPr>
        <w:annotationRef/>
      </w:r>
      <w:r>
        <w:t>Elaborate on the Siegert relation</w:t>
      </w:r>
    </w:p>
  </w:comment>
  <w:comment w:id="487" w:author="Amr Odeh" w:date="2024-09-29T17:33:00Z" w:initials="AO">
    <w:p w14:paraId="39012AC9" w14:textId="22DAA5D4" w:rsidR="00B12C0B" w:rsidRDefault="00B12C0B" w:rsidP="00B12C0B">
      <w:pPr>
        <w:pStyle w:val="CommentText"/>
      </w:pPr>
      <w:r>
        <w:rPr>
          <w:rStyle w:val="CommentReference"/>
        </w:rPr>
        <w:annotationRef/>
      </w:r>
      <w:r>
        <w:t>Could be the issue with my calculations. Astra has different equation to what I’ve found online</w:t>
      </w:r>
    </w:p>
  </w:comment>
  <w:comment w:id="494" w:author="Amr Odeh" w:date="2024-09-29T17:36:00Z" w:initials="AO">
    <w:p w14:paraId="4C591A58" w14:textId="77777777" w:rsidR="00B12C0B" w:rsidRDefault="00B12C0B" w:rsidP="00B12C0B">
      <w:pPr>
        <w:pStyle w:val="CommentText"/>
      </w:pPr>
      <w:r>
        <w:rPr>
          <w:rStyle w:val="CommentReference"/>
        </w:rPr>
        <w:annotationRef/>
      </w:r>
      <w:r>
        <w:t>Find true value</w:t>
      </w:r>
    </w:p>
  </w:comment>
  <w:comment w:id="836" w:author="Amr Odeh" w:date="2024-09-29T17:57:00Z" w:initials="AO">
    <w:p w14:paraId="1F253645" w14:textId="77777777" w:rsidR="002C7D01" w:rsidRDefault="002C7D01" w:rsidP="002C7D01">
      <w:pPr>
        <w:pStyle w:val="CommentText"/>
      </w:pPr>
      <w:r>
        <w:rPr>
          <w:rStyle w:val="CommentReference"/>
        </w:rPr>
        <w:annotationRef/>
      </w:r>
      <w:r>
        <w:t>Confirm how small</w:t>
      </w:r>
    </w:p>
  </w:comment>
  <w:comment w:id="854" w:author="Amr Odeh" w:date="2024-09-29T17:58:00Z" w:initials="AO">
    <w:p w14:paraId="5BAE7C64" w14:textId="77777777" w:rsidR="002C7D01" w:rsidRDefault="002C7D01" w:rsidP="002C7D01">
      <w:pPr>
        <w:pStyle w:val="CommentText"/>
      </w:pPr>
      <w:r>
        <w:rPr>
          <w:rStyle w:val="CommentReference"/>
        </w:rPr>
        <w:annotationRef/>
      </w:r>
      <w:r>
        <w:t>elaborate</w:t>
      </w:r>
    </w:p>
  </w:comment>
  <w:comment w:id="890" w:author="Amr Odeh" w:date="2024-09-29T18:00:00Z" w:initials="AO">
    <w:p w14:paraId="1017EA53" w14:textId="77777777" w:rsidR="002C7D01" w:rsidRDefault="002C7D01" w:rsidP="002C7D01">
      <w:pPr>
        <w:pStyle w:val="CommentText"/>
      </w:pPr>
      <w:r>
        <w:rPr>
          <w:rStyle w:val="CommentReference"/>
        </w:rPr>
        <w:annotationRef/>
      </w:r>
      <w:r>
        <w:t>elaborate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9ACFFC" w15:done="0"/>
  <w15:commentEx w15:paraId="5587FD0B" w15:done="0"/>
  <w15:commentEx w15:paraId="5BCBDE0D" w15:done="0"/>
  <w15:commentEx w15:paraId="44E2FDAA" w15:paraIdParent="5BCBDE0D" w15:done="0"/>
  <w15:commentEx w15:paraId="07716C2A" w15:paraIdParent="5BCBDE0D" w15:done="0"/>
  <w15:commentEx w15:paraId="28CB06FB" w15:done="0"/>
  <w15:commentEx w15:paraId="242621D7" w15:done="0"/>
  <w15:commentEx w15:paraId="514D7240" w15:done="0"/>
  <w15:commentEx w15:paraId="7ED0612E" w15:done="0"/>
  <w15:commentEx w15:paraId="087BD483" w15:done="0"/>
  <w15:commentEx w15:paraId="73CF1FF1" w15:done="0"/>
  <w15:commentEx w15:paraId="4C2E7F04" w15:done="0"/>
  <w15:commentEx w15:paraId="266CC3FB" w15:done="0"/>
  <w15:commentEx w15:paraId="39012AC9" w15:done="0"/>
  <w15:commentEx w15:paraId="4C591A58" w15:done="0"/>
  <w15:commentEx w15:paraId="1F253645" w15:done="0"/>
  <w15:commentEx w15:paraId="5BAE7C64" w15:done="0"/>
  <w15:commentEx w15:paraId="1017EA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16B334" w16cex:dateUtc="2024-09-11T07:19:00Z"/>
  <w16cex:commentExtensible w16cex:durableId="229F2293" w16cex:dateUtc="2024-09-11T07:21:00Z"/>
  <w16cex:commentExtensible w16cex:durableId="572468EF" w16cex:dateUtc="2024-09-29T06:33:00Z"/>
  <w16cex:commentExtensible w16cex:durableId="40051842" w16cex:dateUtc="2024-09-29T06:52:00Z"/>
  <w16cex:commentExtensible w16cex:durableId="1CD36FBD" w16cex:dateUtc="2024-09-29T07:03:00Z"/>
  <w16cex:commentExtensible w16cex:durableId="496820A7" w16cex:dateUtc="2024-09-11T07:29:00Z"/>
  <w16cex:commentExtensible w16cex:durableId="428E9882" w16cex:dateUtc="2024-09-11T07:30:00Z"/>
  <w16cex:commentExtensible w16cex:durableId="475E8E40" w16cex:dateUtc="2024-09-29T08:01:00Z"/>
  <w16cex:commentExtensible w16cex:durableId="4B297D81" w16cex:dateUtc="2024-09-29T07:34:00Z"/>
  <w16cex:commentExtensible w16cex:durableId="41653624" w16cex:dateUtc="2024-09-29T07:41:00Z"/>
  <w16cex:commentExtensible w16cex:durableId="19DEC76D" w16cex:dateUtc="2024-09-29T07:30:00Z"/>
  <w16cex:commentExtensible w16cex:durableId="01B632AE" w16cex:dateUtc="2024-09-29T07:29:00Z"/>
  <w16cex:commentExtensible w16cex:durableId="171BD03B" w16cex:dateUtc="2024-09-29T07:35:00Z"/>
  <w16cex:commentExtensible w16cex:durableId="6B17E4D1" w16cex:dateUtc="2024-09-29T07:33:00Z"/>
  <w16cex:commentExtensible w16cex:durableId="37E93783" w16cex:dateUtc="2024-09-29T07:36:00Z"/>
  <w16cex:commentExtensible w16cex:durableId="7AD11594" w16cex:dateUtc="2024-09-29T07:57:00Z"/>
  <w16cex:commentExtensible w16cex:durableId="3076330F" w16cex:dateUtc="2024-09-29T07:58:00Z"/>
  <w16cex:commentExtensible w16cex:durableId="2118EA04" w16cex:dateUtc="2024-09-29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9ACFFC" w16cid:durableId="6216B334"/>
  <w16cid:commentId w16cid:paraId="5587FD0B" w16cid:durableId="229F2293"/>
  <w16cid:commentId w16cid:paraId="5BCBDE0D" w16cid:durableId="572468EF"/>
  <w16cid:commentId w16cid:paraId="44E2FDAA" w16cid:durableId="40051842"/>
  <w16cid:commentId w16cid:paraId="07716C2A" w16cid:durableId="1CD36FBD"/>
  <w16cid:commentId w16cid:paraId="28CB06FB" w16cid:durableId="496820A7"/>
  <w16cid:commentId w16cid:paraId="242621D7" w16cid:durableId="428E9882"/>
  <w16cid:commentId w16cid:paraId="514D7240" w16cid:durableId="475E8E40"/>
  <w16cid:commentId w16cid:paraId="7ED0612E" w16cid:durableId="4B297D81"/>
  <w16cid:commentId w16cid:paraId="087BD483" w16cid:durableId="41653624"/>
  <w16cid:commentId w16cid:paraId="73CF1FF1" w16cid:durableId="19DEC76D"/>
  <w16cid:commentId w16cid:paraId="4C2E7F04" w16cid:durableId="01B632AE"/>
  <w16cid:commentId w16cid:paraId="266CC3FB" w16cid:durableId="171BD03B"/>
  <w16cid:commentId w16cid:paraId="39012AC9" w16cid:durableId="6B17E4D1"/>
  <w16cid:commentId w16cid:paraId="4C591A58" w16cid:durableId="37E93783"/>
  <w16cid:commentId w16cid:paraId="1F253645" w16cid:durableId="7AD11594"/>
  <w16cid:commentId w16cid:paraId="5BAE7C64" w16cid:durableId="3076330F"/>
  <w16cid:commentId w16cid:paraId="1017EA53" w16cid:durableId="2118EA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6F644" w14:textId="77777777" w:rsidR="00707D3D" w:rsidRDefault="00707D3D" w:rsidP="007450B3">
      <w:r>
        <w:separator/>
      </w:r>
    </w:p>
  </w:endnote>
  <w:endnote w:type="continuationSeparator" w:id="0">
    <w:p w14:paraId="5E318B06" w14:textId="77777777" w:rsidR="00707D3D" w:rsidRDefault="00707D3D" w:rsidP="0074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9DB25" w14:textId="77777777" w:rsidR="007450B3" w:rsidRDefault="007450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52C2D" w14:textId="77777777" w:rsidR="007450B3" w:rsidRDefault="007450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2B571" w14:textId="77777777" w:rsidR="007450B3" w:rsidRDefault="00745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BFFBB" w14:textId="77777777" w:rsidR="00707D3D" w:rsidRDefault="00707D3D" w:rsidP="007450B3">
      <w:r>
        <w:separator/>
      </w:r>
    </w:p>
  </w:footnote>
  <w:footnote w:type="continuationSeparator" w:id="0">
    <w:p w14:paraId="3663E53D" w14:textId="77777777" w:rsidR="00707D3D" w:rsidRDefault="00707D3D" w:rsidP="00745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0A2C2" w14:textId="0E83E5A7" w:rsidR="007450B3" w:rsidRDefault="00000000">
    <w:pPr>
      <w:pStyle w:val="Header"/>
    </w:pPr>
    <w:r>
      <w:rPr>
        <w:noProof/>
      </w:rPr>
      <w:pict w14:anchorId="750DE7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6" o:spid="_x0000_s1027" type="#_x0000_t136" alt="" style="position:absolute;margin-left:0;margin-top:0;width:442.55pt;height:193.6pt;rotation:315;z-index:-251636736;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E3F67" w14:textId="61158153" w:rsidR="007450B3" w:rsidRDefault="00000000">
    <w:pPr>
      <w:pStyle w:val="Header"/>
    </w:pPr>
    <w:r>
      <w:rPr>
        <w:noProof/>
      </w:rPr>
      <w:pict w14:anchorId="110F48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7" o:spid="_x0000_s1026" type="#_x0000_t136" alt="" style="position:absolute;margin-left:0;margin-top:0;width:442.55pt;height:193.6pt;rotation:315;z-index:-251634688;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9DFD3" w14:textId="616EB9E5" w:rsidR="007450B3" w:rsidRDefault="00000000">
    <w:pPr>
      <w:pStyle w:val="Header"/>
    </w:pPr>
    <w:r>
      <w:rPr>
        <w:noProof/>
      </w:rPr>
      <w:pict w14:anchorId="6FDE67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5" o:spid="_x0000_s1025" type="#_x0000_t136" alt="" style="position:absolute;margin-left:0;margin-top:0;width:442.55pt;height:193.6pt;rotation:315;z-index:-251638784;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6D5B"/>
    <w:multiLevelType w:val="hybridMultilevel"/>
    <w:tmpl w:val="ADD2E698"/>
    <w:lvl w:ilvl="0" w:tplc="475E7212">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D441B4"/>
    <w:multiLevelType w:val="hybridMultilevel"/>
    <w:tmpl w:val="53F43F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765455"/>
    <w:multiLevelType w:val="hybridMultilevel"/>
    <w:tmpl w:val="830E1B5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3FD52C5"/>
    <w:multiLevelType w:val="hybridMultilevel"/>
    <w:tmpl w:val="1E02784E"/>
    <w:lvl w:ilvl="0" w:tplc="19507B3C">
      <w:start w:val="1"/>
      <w:numFmt w:val="decimal"/>
      <w:lvlText w:val="%1."/>
      <w:lvlJc w:val="left"/>
      <w:pPr>
        <w:ind w:left="720" w:hanging="360"/>
      </w:pPr>
      <w:rPr>
        <w:rFonts w:eastAsiaTheme="minorEastAsia"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A6A558D"/>
    <w:multiLevelType w:val="hybridMultilevel"/>
    <w:tmpl w:val="349472EC"/>
    <w:lvl w:ilvl="0" w:tplc="34981790">
      <w:start w:val="1"/>
      <w:numFmt w:val="decimal"/>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AF65904"/>
    <w:multiLevelType w:val="hybridMultilevel"/>
    <w:tmpl w:val="33BC3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CD4C20"/>
    <w:multiLevelType w:val="hybridMultilevel"/>
    <w:tmpl w:val="8CC83D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4E45EC"/>
    <w:multiLevelType w:val="hybridMultilevel"/>
    <w:tmpl w:val="D6FC37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98272488">
    <w:abstractNumId w:val="5"/>
  </w:num>
  <w:num w:numId="2" w16cid:durableId="524447619">
    <w:abstractNumId w:val="6"/>
  </w:num>
  <w:num w:numId="3" w16cid:durableId="58483981">
    <w:abstractNumId w:val="7"/>
  </w:num>
  <w:num w:numId="4" w16cid:durableId="1415592527">
    <w:abstractNumId w:val="4"/>
  </w:num>
  <w:num w:numId="5" w16cid:durableId="1976636324">
    <w:abstractNumId w:val="0"/>
  </w:num>
  <w:num w:numId="6" w16cid:durableId="237134432">
    <w:abstractNumId w:val="2"/>
  </w:num>
  <w:num w:numId="7" w16cid:durableId="1996252928">
    <w:abstractNumId w:val="1"/>
  </w:num>
  <w:num w:numId="8" w16cid:durableId="12192922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r Odeh">
    <w15:presenceInfo w15:providerId="AD" w15:userId="S::ao500100@crownresorts.com.au::31b8d3b4-a927-4c5b-8a7f-2884845cf1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E2"/>
    <w:rsid w:val="00035178"/>
    <w:rsid w:val="000B5571"/>
    <w:rsid w:val="000E7D22"/>
    <w:rsid w:val="000F3ACA"/>
    <w:rsid w:val="00110A37"/>
    <w:rsid w:val="001844DF"/>
    <w:rsid w:val="001C5917"/>
    <w:rsid w:val="001F6660"/>
    <w:rsid w:val="0021231E"/>
    <w:rsid w:val="00232FC0"/>
    <w:rsid w:val="002C3638"/>
    <w:rsid w:val="002C7D01"/>
    <w:rsid w:val="002D3EFA"/>
    <w:rsid w:val="00330357"/>
    <w:rsid w:val="00392169"/>
    <w:rsid w:val="00394F35"/>
    <w:rsid w:val="004678E8"/>
    <w:rsid w:val="00540012"/>
    <w:rsid w:val="006733F4"/>
    <w:rsid w:val="006B18F1"/>
    <w:rsid w:val="006B1D7B"/>
    <w:rsid w:val="006E75F9"/>
    <w:rsid w:val="00707D3D"/>
    <w:rsid w:val="007450B3"/>
    <w:rsid w:val="00835B3E"/>
    <w:rsid w:val="008B2EA1"/>
    <w:rsid w:val="008E6547"/>
    <w:rsid w:val="00910656"/>
    <w:rsid w:val="00A147CE"/>
    <w:rsid w:val="00B12C0B"/>
    <w:rsid w:val="00B500E2"/>
    <w:rsid w:val="00B60693"/>
    <w:rsid w:val="00C03C8D"/>
    <w:rsid w:val="00C073DC"/>
    <w:rsid w:val="00D365CE"/>
    <w:rsid w:val="00D807F8"/>
    <w:rsid w:val="00E43728"/>
    <w:rsid w:val="00E5130E"/>
    <w:rsid w:val="00EB3828"/>
    <w:rsid w:val="00F1051A"/>
    <w:rsid w:val="00F63E16"/>
    <w:rsid w:val="00F85F3B"/>
    <w:rsid w:val="00FB0D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9961"/>
  <w15:chartTrackingRefBased/>
  <w15:docId w15:val="{F46FE49C-FC02-D04D-A02C-5303DEFA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0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0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0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0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0E2"/>
    <w:rPr>
      <w:rFonts w:eastAsiaTheme="majorEastAsia" w:cstheme="majorBidi"/>
      <w:color w:val="272727" w:themeColor="text1" w:themeTint="D8"/>
    </w:rPr>
  </w:style>
  <w:style w:type="paragraph" w:styleId="Title">
    <w:name w:val="Title"/>
    <w:basedOn w:val="Normal"/>
    <w:next w:val="Normal"/>
    <w:link w:val="TitleChar"/>
    <w:uiPriority w:val="10"/>
    <w:qFormat/>
    <w:rsid w:val="00B500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0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0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00E2"/>
    <w:rPr>
      <w:i/>
      <w:iCs/>
      <w:color w:val="404040" w:themeColor="text1" w:themeTint="BF"/>
    </w:rPr>
  </w:style>
  <w:style w:type="paragraph" w:styleId="ListParagraph">
    <w:name w:val="List Paragraph"/>
    <w:basedOn w:val="Normal"/>
    <w:uiPriority w:val="34"/>
    <w:qFormat/>
    <w:rsid w:val="00B500E2"/>
    <w:pPr>
      <w:ind w:left="720"/>
      <w:contextualSpacing/>
    </w:pPr>
  </w:style>
  <w:style w:type="character" w:styleId="IntenseEmphasis">
    <w:name w:val="Intense Emphasis"/>
    <w:basedOn w:val="DefaultParagraphFont"/>
    <w:uiPriority w:val="21"/>
    <w:qFormat/>
    <w:rsid w:val="00B500E2"/>
    <w:rPr>
      <w:i/>
      <w:iCs/>
      <w:color w:val="0F4761" w:themeColor="accent1" w:themeShade="BF"/>
    </w:rPr>
  </w:style>
  <w:style w:type="paragraph" w:styleId="IntenseQuote">
    <w:name w:val="Intense Quote"/>
    <w:basedOn w:val="Normal"/>
    <w:next w:val="Normal"/>
    <w:link w:val="IntenseQuoteChar"/>
    <w:uiPriority w:val="30"/>
    <w:qFormat/>
    <w:rsid w:val="00B50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0E2"/>
    <w:rPr>
      <w:i/>
      <w:iCs/>
      <w:color w:val="0F4761" w:themeColor="accent1" w:themeShade="BF"/>
    </w:rPr>
  </w:style>
  <w:style w:type="character" w:styleId="IntenseReference">
    <w:name w:val="Intense Reference"/>
    <w:basedOn w:val="DefaultParagraphFont"/>
    <w:uiPriority w:val="32"/>
    <w:qFormat/>
    <w:rsid w:val="00B500E2"/>
    <w:rPr>
      <w:b/>
      <w:bCs/>
      <w:smallCaps/>
      <w:color w:val="0F4761" w:themeColor="accent1" w:themeShade="BF"/>
      <w:spacing w:val="5"/>
    </w:rPr>
  </w:style>
  <w:style w:type="character" w:styleId="CommentReference">
    <w:name w:val="annotation reference"/>
    <w:basedOn w:val="DefaultParagraphFont"/>
    <w:uiPriority w:val="99"/>
    <w:semiHidden/>
    <w:unhideWhenUsed/>
    <w:rsid w:val="00B500E2"/>
    <w:rPr>
      <w:sz w:val="16"/>
      <w:szCs w:val="16"/>
    </w:rPr>
  </w:style>
  <w:style w:type="paragraph" w:styleId="CommentText">
    <w:name w:val="annotation text"/>
    <w:basedOn w:val="Normal"/>
    <w:link w:val="CommentTextChar"/>
    <w:uiPriority w:val="99"/>
    <w:unhideWhenUsed/>
    <w:rsid w:val="00B500E2"/>
    <w:rPr>
      <w:sz w:val="20"/>
      <w:szCs w:val="20"/>
    </w:rPr>
  </w:style>
  <w:style w:type="character" w:customStyle="1" w:styleId="CommentTextChar">
    <w:name w:val="Comment Text Char"/>
    <w:basedOn w:val="DefaultParagraphFont"/>
    <w:link w:val="CommentText"/>
    <w:uiPriority w:val="99"/>
    <w:rsid w:val="00B500E2"/>
    <w:rPr>
      <w:sz w:val="20"/>
      <w:szCs w:val="20"/>
    </w:rPr>
  </w:style>
  <w:style w:type="paragraph" w:styleId="CommentSubject">
    <w:name w:val="annotation subject"/>
    <w:basedOn w:val="CommentText"/>
    <w:next w:val="CommentText"/>
    <w:link w:val="CommentSubjectChar"/>
    <w:uiPriority w:val="99"/>
    <w:semiHidden/>
    <w:unhideWhenUsed/>
    <w:rsid w:val="00B500E2"/>
    <w:rPr>
      <w:b/>
      <w:bCs/>
    </w:rPr>
  </w:style>
  <w:style w:type="character" w:customStyle="1" w:styleId="CommentSubjectChar">
    <w:name w:val="Comment Subject Char"/>
    <w:basedOn w:val="CommentTextChar"/>
    <w:link w:val="CommentSubject"/>
    <w:uiPriority w:val="99"/>
    <w:semiHidden/>
    <w:rsid w:val="00B500E2"/>
    <w:rPr>
      <w:b/>
      <w:bCs/>
      <w:sz w:val="20"/>
      <w:szCs w:val="20"/>
    </w:rPr>
  </w:style>
  <w:style w:type="paragraph" w:styleId="Header">
    <w:name w:val="header"/>
    <w:basedOn w:val="Normal"/>
    <w:link w:val="HeaderChar"/>
    <w:uiPriority w:val="99"/>
    <w:unhideWhenUsed/>
    <w:rsid w:val="007450B3"/>
    <w:pPr>
      <w:tabs>
        <w:tab w:val="center" w:pos="4513"/>
        <w:tab w:val="right" w:pos="9026"/>
      </w:tabs>
    </w:pPr>
  </w:style>
  <w:style w:type="character" w:customStyle="1" w:styleId="HeaderChar">
    <w:name w:val="Header Char"/>
    <w:basedOn w:val="DefaultParagraphFont"/>
    <w:link w:val="Header"/>
    <w:uiPriority w:val="99"/>
    <w:rsid w:val="007450B3"/>
  </w:style>
  <w:style w:type="paragraph" w:styleId="Footer">
    <w:name w:val="footer"/>
    <w:basedOn w:val="Normal"/>
    <w:link w:val="FooterChar"/>
    <w:uiPriority w:val="99"/>
    <w:unhideWhenUsed/>
    <w:rsid w:val="007450B3"/>
    <w:pPr>
      <w:tabs>
        <w:tab w:val="center" w:pos="4513"/>
        <w:tab w:val="right" w:pos="9026"/>
      </w:tabs>
    </w:pPr>
  </w:style>
  <w:style w:type="character" w:customStyle="1" w:styleId="FooterChar">
    <w:name w:val="Footer Char"/>
    <w:basedOn w:val="DefaultParagraphFont"/>
    <w:link w:val="Footer"/>
    <w:uiPriority w:val="99"/>
    <w:rsid w:val="007450B3"/>
  </w:style>
  <w:style w:type="paragraph" w:styleId="Revision">
    <w:name w:val="Revision"/>
    <w:hidden/>
    <w:uiPriority w:val="99"/>
    <w:semiHidden/>
    <w:rsid w:val="00E43728"/>
  </w:style>
  <w:style w:type="character" w:styleId="PlaceholderText">
    <w:name w:val="Placeholder Text"/>
    <w:basedOn w:val="DefaultParagraphFont"/>
    <w:uiPriority w:val="99"/>
    <w:semiHidden/>
    <w:rsid w:val="00D365CE"/>
    <w:rPr>
      <w:color w:val="666666"/>
    </w:rPr>
  </w:style>
  <w:style w:type="character" w:styleId="Hyperlink">
    <w:name w:val="Hyperlink"/>
    <w:basedOn w:val="DefaultParagraphFont"/>
    <w:uiPriority w:val="99"/>
    <w:unhideWhenUsed/>
    <w:rsid w:val="00F85F3B"/>
    <w:rPr>
      <w:color w:val="467886" w:themeColor="hyperlink"/>
      <w:u w:val="single"/>
    </w:rPr>
  </w:style>
  <w:style w:type="character" w:styleId="UnresolvedMention">
    <w:name w:val="Unresolved Mention"/>
    <w:basedOn w:val="DefaultParagraphFont"/>
    <w:uiPriority w:val="99"/>
    <w:semiHidden/>
    <w:unhideWhenUsed/>
    <w:rsid w:val="00F85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704653">
      <w:bodyDiv w:val="1"/>
      <w:marLeft w:val="0"/>
      <w:marRight w:val="0"/>
      <w:marTop w:val="0"/>
      <w:marBottom w:val="0"/>
      <w:divBdr>
        <w:top w:val="none" w:sz="0" w:space="0" w:color="auto"/>
        <w:left w:val="none" w:sz="0" w:space="0" w:color="auto"/>
        <w:bottom w:val="none" w:sz="0" w:space="0" w:color="auto"/>
        <w:right w:val="none" w:sz="0" w:space="0" w:color="auto"/>
      </w:divBdr>
      <w:divsChild>
        <w:div w:id="755176166">
          <w:marLeft w:val="0"/>
          <w:marRight w:val="0"/>
          <w:marTop w:val="0"/>
          <w:marBottom w:val="0"/>
          <w:divBdr>
            <w:top w:val="none" w:sz="0" w:space="0" w:color="auto"/>
            <w:left w:val="none" w:sz="0" w:space="0" w:color="auto"/>
            <w:bottom w:val="none" w:sz="0" w:space="0" w:color="auto"/>
            <w:right w:val="none" w:sz="0" w:space="0" w:color="auto"/>
          </w:divBdr>
          <w:divsChild>
            <w:div w:id="1828939520">
              <w:marLeft w:val="0"/>
              <w:marRight w:val="0"/>
              <w:marTop w:val="0"/>
              <w:marBottom w:val="0"/>
              <w:divBdr>
                <w:top w:val="none" w:sz="0" w:space="0" w:color="auto"/>
                <w:left w:val="none" w:sz="0" w:space="0" w:color="auto"/>
                <w:bottom w:val="none" w:sz="0" w:space="0" w:color="auto"/>
                <w:right w:val="none" w:sz="0" w:space="0" w:color="auto"/>
              </w:divBdr>
            </w:div>
            <w:div w:id="178810195">
              <w:marLeft w:val="0"/>
              <w:marRight w:val="0"/>
              <w:marTop w:val="0"/>
              <w:marBottom w:val="0"/>
              <w:divBdr>
                <w:top w:val="none" w:sz="0" w:space="0" w:color="auto"/>
                <w:left w:val="none" w:sz="0" w:space="0" w:color="auto"/>
                <w:bottom w:val="none" w:sz="0" w:space="0" w:color="auto"/>
                <w:right w:val="none" w:sz="0" w:space="0" w:color="auto"/>
              </w:divBdr>
            </w:div>
            <w:div w:id="780149743">
              <w:marLeft w:val="0"/>
              <w:marRight w:val="0"/>
              <w:marTop w:val="0"/>
              <w:marBottom w:val="0"/>
              <w:divBdr>
                <w:top w:val="none" w:sz="0" w:space="0" w:color="auto"/>
                <w:left w:val="none" w:sz="0" w:space="0" w:color="auto"/>
                <w:bottom w:val="none" w:sz="0" w:space="0" w:color="auto"/>
                <w:right w:val="none" w:sz="0" w:space="0" w:color="auto"/>
              </w:divBdr>
            </w:div>
            <w:div w:id="425855641">
              <w:marLeft w:val="0"/>
              <w:marRight w:val="0"/>
              <w:marTop w:val="0"/>
              <w:marBottom w:val="0"/>
              <w:divBdr>
                <w:top w:val="none" w:sz="0" w:space="0" w:color="auto"/>
                <w:left w:val="none" w:sz="0" w:space="0" w:color="auto"/>
                <w:bottom w:val="none" w:sz="0" w:space="0" w:color="auto"/>
                <w:right w:val="none" w:sz="0" w:space="0" w:color="auto"/>
              </w:divBdr>
            </w:div>
            <w:div w:id="376975011">
              <w:marLeft w:val="0"/>
              <w:marRight w:val="0"/>
              <w:marTop w:val="0"/>
              <w:marBottom w:val="0"/>
              <w:divBdr>
                <w:top w:val="none" w:sz="0" w:space="0" w:color="auto"/>
                <w:left w:val="none" w:sz="0" w:space="0" w:color="auto"/>
                <w:bottom w:val="none" w:sz="0" w:space="0" w:color="auto"/>
                <w:right w:val="none" w:sz="0" w:space="0" w:color="auto"/>
              </w:divBdr>
            </w:div>
            <w:div w:id="662582736">
              <w:marLeft w:val="0"/>
              <w:marRight w:val="0"/>
              <w:marTop w:val="0"/>
              <w:marBottom w:val="0"/>
              <w:divBdr>
                <w:top w:val="none" w:sz="0" w:space="0" w:color="auto"/>
                <w:left w:val="none" w:sz="0" w:space="0" w:color="auto"/>
                <w:bottom w:val="none" w:sz="0" w:space="0" w:color="auto"/>
                <w:right w:val="none" w:sz="0" w:space="0" w:color="auto"/>
              </w:divBdr>
            </w:div>
            <w:div w:id="2057122740">
              <w:marLeft w:val="0"/>
              <w:marRight w:val="0"/>
              <w:marTop w:val="0"/>
              <w:marBottom w:val="0"/>
              <w:divBdr>
                <w:top w:val="none" w:sz="0" w:space="0" w:color="auto"/>
                <w:left w:val="none" w:sz="0" w:space="0" w:color="auto"/>
                <w:bottom w:val="none" w:sz="0" w:space="0" w:color="auto"/>
                <w:right w:val="none" w:sz="0" w:space="0" w:color="auto"/>
              </w:divBdr>
            </w:div>
            <w:div w:id="291864097">
              <w:marLeft w:val="0"/>
              <w:marRight w:val="0"/>
              <w:marTop w:val="0"/>
              <w:marBottom w:val="0"/>
              <w:divBdr>
                <w:top w:val="none" w:sz="0" w:space="0" w:color="auto"/>
                <w:left w:val="none" w:sz="0" w:space="0" w:color="auto"/>
                <w:bottom w:val="none" w:sz="0" w:space="0" w:color="auto"/>
                <w:right w:val="none" w:sz="0" w:space="0" w:color="auto"/>
              </w:divBdr>
            </w:div>
            <w:div w:id="1715235414">
              <w:marLeft w:val="0"/>
              <w:marRight w:val="0"/>
              <w:marTop w:val="0"/>
              <w:marBottom w:val="0"/>
              <w:divBdr>
                <w:top w:val="none" w:sz="0" w:space="0" w:color="auto"/>
                <w:left w:val="none" w:sz="0" w:space="0" w:color="auto"/>
                <w:bottom w:val="none" w:sz="0" w:space="0" w:color="auto"/>
                <w:right w:val="none" w:sz="0" w:space="0" w:color="auto"/>
              </w:divBdr>
            </w:div>
            <w:div w:id="188839991">
              <w:marLeft w:val="0"/>
              <w:marRight w:val="0"/>
              <w:marTop w:val="0"/>
              <w:marBottom w:val="0"/>
              <w:divBdr>
                <w:top w:val="none" w:sz="0" w:space="0" w:color="auto"/>
                <w:left w:val="none" w:sz="0" w:space="0" w:color="auto"/>
                <w:bottom w:val="none" w:sz="0" w:space="0" w:color="auto"/>
                <w:right w:val="none" w:sz="0" w:space="0" w:color="auto"/>
              </w:divBdr>
            </w:div>
            <w:div w:id="2141148277">
              <w:marLeft w:val="0"/>
              <w:marRight w:val="0"/>
              <w:marTop w:val="0"/>
              <w:marBottom w:val="0"/>
              <w:divBdr>
                <w:top w:val="none" w:sz="0" w:space="0" w:color="auto"/>
                <w:left w:val="none" w:sz="0" w:space="0" w:color="auto"/>
                <w:bottom w:val="none" w:sz="0" w:space="0" w:color="auto"/>
                <w:right w:val="none" w:sz="0" w:space="0" w:color="auto"/>
              </w:divBdr>
            </w:div>
            <w:div w:id="758527969">
              <w:marLeft w:val="0"/>
              <w:marRight w:val="0"/>
              <w:marTop w:val="0"/>
              <w:marBottom w:val="0"/>
              <w:divBdr>
                <w:top w:val="none" w:sz="0" w:space="0" w:color="auto"/>
                <w:left w:val="none" w:sz="0" w:space="0" w:color="auto"/>
                <w:bottom w:val="none" w:sz="0" w:space="0" w:color="auto"/>
                <w:right w:val="none" w:sz="0" w:space="0" w:color="auto"/>
              </w:divBdr>
            </w:div>
            <w:div w:id="1229460835">
              <w:marLeft w:val="0"/>
              <w:marRight w:val="0"/>
              <w:marTop w:val="0"/>
              <w:marBottom w:val="0"/>
              <w:divBdr>
                <w:top w:val="none" w:sz="0" w:space="0" w:color="auto"/>
                <w:left w:val="none" w:sz="0" w:space="0" w:color="auto"/>
                <w:bottom w:val="none" w:sz="0" w:space="0" w:color="auto"/>
                <w:right w:val="none" w:sz="0" w:space="0" w:color="auto"/>
              </w:divBdr>
            </w:div>
            <w:div w:id="121271965">
              <w:marLeft w:val="0"/>
              <w:marRight w:val="0"/>
              <w:marTop w:val="0"/>
              <w:marBottom w:val="0"/>
              <w:divBdr>
                <w:top w:val="none" w:sz="0" w:space="0" w:color="auto"/>
                <w:left w:val="none" w:sz="0" w:space="0" w:color="auto"/>
                <w:bottom w:val="none" w:sz="0" w:space="0" w:color="auto"/>
                <w:right w:val="none" w:sz="0" w:space="0" w:color="auto"/>
              </w:divBdr>
            </w:div>
            <w:div w:id="2556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0814">
      <w:bodyDiv w:val="1"/>
      <w:marLeft w:val="0"/>
      <w:marRight w:val="0"/>
      <w:marTop w:val="0"/>
      <w:marBottom w:val="0"/>
      <w:divBdr>
        <w:top w:val="none" w:sz="0" w:space="0" w:color="auto"/>
        <w:left w:val="none" w:sz="0" w:space="0" w:color="auto"/>
        <w:bottom w:val="none" w:sz="0" w:space="0" w:color="auto"/>
        <w:right w:val="none" w:sz="0" w:space="0" w:color="auto"/>
      </w:divBdr>
      <w:divsChild>
        <w:div w:id="640304170">
          <w:marLeft w:val="0"/>
          <w:marRight w:val="0"/>
          <w:marTop w:val="0"/>
          <w:marBottom w:val="0"/>
          <w:divBdr>
            <w:top w:val="none" w:sz="0" w:space="0" w:color="auto"/>
            <w:left w:val="none" w:sz="0" w:space="0" w:color="auto"/>
            <w:bottom w:val="none" w:sz="0" w:space="0" w:color="auto"/>
            <w:right w:val="none" w:sz="0" w:space="0" w:color="auto"/>
          </w:divBdr>
          <w:divsChild>
            <w:div w:id="2560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2165">
      <w:bodyDiv w:val="1"/>
      <w:marLeft w:val="0"/>
      <w:marRight w:val="0"/>
      <w:marTop w:val="0"/>
      <w:marBottom w:val="0"/>
      <w:divBdr>
        <w:top w:val="none" w:sz="0" w:space="0" w:color="auto"/>
        <w:left w:val="none" w:sz="0" w:space="0" w:color="auto"/>
        <w:bottom w:val="none" w:sz="0" w:space="0" w:color="auto"/>
        <w:right w:val="none" w:sz="0" w:space="0" w:color="auto"/>
      </w:divBdr>
      <w:divsChild>
        <w:div w:id="84960857">
          <w:marLeft w:val="0"/>
          <w:marRight w:val="0"/>
          <w:marTop w:val="0"/>
          <w:marBottom w:val="0"/>
          <w:divBdr>
            <w:top w:val="none" w:sz="0" w:space="0" w:color="auto"/>
            <w:left w:val="none" w:sz="0" w:space="0" w:color="auto"/>
            <w:bottom w:val="none" w:sz="0" w:space="0" w:color="auto"/>
            <w:right w:val="none" w:sz="0" w:space="0" w:color="auto"/>
          </w:divBdr>
          <w:divsChild>
            <w:div w:id="1461877142">
              <w:marLeft w:val="0"/>
              <w:marRight w:val="0"/>
              <w:marTop w:val="0"/>
              <w:marBottom w:val="0"/>
              <w:divBdr>
                <w:top w:val="none" w:sz="0" w:space="0" w:color="auto"/>
                <w:left w:val="none" w:sz="0" w:space="0" w:color="auto"/>
                <w:bottom w:val="none" w:sz="0" w:space="0" w:color="auto"/>
                <w:right w:val="none" w:sz="0" w:space="0" w:color="auto"/>
              </w:divBdr>
            </w:div>
            <w:div w:id="258952628">
              <w:marLeft w:val="0"/>
              <w:marRight w:val="0"/>
              <w:marTop w:val="0"/>
              <w:marBottom w:val="0"/>
              <w:divBdr>
                <w:top w:val="none" w:sz="0" w:space="0" w:color="auto"/>
                <w:left w:val="none" w:sz="0" w:space="0" w:color="auto"/>
                <w:bottom w:val="none" w:sz="0" w:space="0" w:color="auto"/>
                <w:right w:val="none" w:sz="0" w:space="0" w:color="auto"/>
              </w:divBdr>
            </w:div>
            <w:div w:id="368529739">
              <w:marLeft w:val="0"/>
              <w:marRight w:val="0"/>
              <w:marTop w:val="0"/>
              <w:marBottom w:val="0"/>
              <w:divBdr>
                <w:top w:val="none" w:sz="0" w:space="0" w:color="auto"/>
                <w:left w:val="none" w:sz="0" w:space="0" w:color="auto"/>
                <w:bottom w:val="none" w:sz="0" w:space="0" w:color="auto"/>
                <w:right w:val="none" w:sz="0" w:space="0" w:color="auto"/>
              </w:divBdr>
            </w:div>
            <w:div w:id="1373770402">
              <w:marLeft w:val="0"/>
              <w:marRight w:val="0"/>
              <w:marTop w:val="0"/>
              <w:marBottom w:val="0"/>
              <w:divBdr>
                <w:top w:val="none" w:sz="0" w:space="0" w:color="auto"/>
                <w:left w:val="none" w:sz="0" w:space="0" w:color="auto"/>
                <w:bottom w:val="none" w:sz="0" w:space="0" w:color="auto"/>
                <w:right w:val="none" w:sz="0" w:space="0" w:color="auto"/>
              </w:divBdr>
            </w:div>
            <w:div w:id="1700666283">
              <w:marLeft w:val="0"/>
              <w:marRight w:val="0"/>
              <w:marTop w:val="0"/>
              <w:marBottom w:val="0"/>
              <w:divBdr>
                <w:top w:val="none" w:sz="0" w:space="0" w:color="auto"/>
                <w:left w:val="none" w:sz="0" w:space="0" w:color="auto"/>
                <w:bottom w:val="none" w:sz="0" w:space="0" w:color="auto"/>
                <w:right w:val="none" w:sz="0" w:space="0" w:color="auto"/>
              </w:divBdr>
            </w:div>
            <w:div w:id="4942362">
              <w:marLeft w:val="0"/>
              <w:marRight w:val="0"/>
              <w:marTop w:val="0"/>
              <w:marBottom w:val="0"/>
              <w:divBdr>
                <w:top w:val="none" w:sz="0" w:space="0" w:color="auto"/>
                <w:left w:val="none" w:sz="0" w:space="0" w:color="auto"/>
                <w:bottom w:val="none" w:sz="0" w:space="0" w:color="auto"/>
                <w:right w:val="none" w:sz="0" w:space="0" w:color="auto"/>
              </w:divBdr>
            </w:div>
            <w:div w:id="510989273">
              <w:marLeft w:val="0"/>
              <w:marRight w:val="0"/>
              <w:marTop w:val="0"/>
              <w:marBottom w:val="0"/>
              <w:divBdr>
                <w:top w:val="none" w:sz="0" w:space="0" w:color="auto"/>
                <w:left w:val="none" w:sz="0" w:space="0" w:color="auto"/>
                <w:bottom w:val="none" w:sz="0" w:space="0" w:color="auto"/>
                <w:right w:val="none" w:sz="0" w:space="0" w:color="auto"/>
              </w:divBdr>
            </w:div>
            <w:div w:id="1720124309">
              <w:marLeft w:val="0"/>
              <w:marRight w:val="0"/>
              <w:marTop w:val="0"/>
              <w:marBottom w:val="0"/>
              <w:divBdr>
                <w:top w:val="none" w:sz="0" w:space="0" w:color="auto"/>
                <w:left w:val="none" w:sz="0" w:space="0" w:color="auto"/>
                <w:bottom w:val="none" w:sz="0" w:space="0" w:color="auto"/>
                <w:right w:val="none" w:sz="0" w:space="0" w:color="auto"/>
              </w:divBdr>
            </w:div>
            <w:div w:id="97456911">
              <w:marLeft w:val="0"/>
              <w:marRight w:val="0"/>
              <w:marTop w:val="0"/>
              <w:marBottom w:val="0"/>
              <w:divBdr>
                <w:top w:val="none" w:sz="0" w:space="0" w:color="auto"/>
                <w:left w:val="none" w:sz="0" w:space="0" w:color="auto"/>
                <w:bottom w:val="none" w:sz="0" w:space="0" w:color="auto"/>
                <w:right w:val="none" w:sz="0" w:space="0" w:color="auto"/>
              </w:divBdr>
            </w:div>
            <w:div w:id="575285699">
              <w:marLeft w:val="0"/>
              <w:marRight w:val="0"/>
              <w:marTop w:val="0"/>
              <w:marBottom w:val="0"/>
              <w:divBdr>
                <w:top w:val="none" w:sz="0" w:space="0" w:color="auto"/>
                <w:left w:val="none" w:sz="0" w:space="0" w:color="auto"/>
                <w:bottom w:val="none" w:sz="0" w:space="0" w:color="auto"/>
                <w:right w:val="none" w:sz="0" w:space="0" w:color="auto"/>
              </w:divBdr>
            </w:div>
            <w:div w:id="856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2068">
      <w:bodyDiv w:val="1"/>
      <w:marLeft w:val="0"/>
      <w:marRight w:val="0"/>
      <w:marTop w:val="0"/>
      <w:marBottom w:val="0"/>
      <w:divBdr>
        <w:top w:val="none" w:sz="0" w:space="0" w:color="auto"/>
        <w:left w:val="none" w:sz="0" w:space="0" w:color="auto"/>
        <w:bottom w:val="none" w:sz="0" w:space="0" w:color="auto"/>
        <w:right w:val="none" w:sz="0" w:space="0" w:color="auto"/>
      </w:divBdr>
      <w:divsChild>
        <w:div w:id="1411467533">
          <w:marLeft w:val="0"/>
          <w:marRight w:val="0"/>
          <w:marTop w:val="0"/>
          <w:marBottom w:val="0"/>
          <w:divBdr>
            <w:top w:val="none" w:sz="0" w:space="0" w:color="auto"/>
            <w:left w:val="none" w:sz="0" w:space="0" w:color="auto"/>
            <w:bottom w:val="none" w:sz="0" w:space="0" w:color="auto"/>
            <w:right w:val="none" w:sz="0" w:space="0" w:color="auto"/>
          </w:divBdr>
          <w:divsChild>
            <w:div w:id="1105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4758">
      <w:bodyDiv w:val="1"/>
      <w:marLeft w:val="0"/>
      <w:marRight w:val="0"/>
      <w:marTop w:val="0"/>
      <w:marBottom w:val="0"/>
      <w:divBdr>
        <w:top w:val="none" w:sz="0" w:space="0" w:color="auto"/>
        <w:left w:val="none" w:sz="0" w:space="0" w:color="auto"/>
        <w:bottom w:val="none" w:sz="0" w:space="0" w:color="auto"/>
        <w:right w:val="none" w:sz="0" w:space="0" w:color="auto"/>
      </w:divBdr>
      <w:divsChild>
        <w:div w:id="1659993041">
          <w:marLeft w:val="0"/>
          <w:marRight w:val="0"/>
          <w:marTop w:val="0"/>
          <w:marBottom w:val="0"/>
          <w:divBdr>
            <w:top w:val="none" w:sz="0" w:space="0" w:color="auto"/>
            <w:left w:val="none" w:sz="0" w:space="0" w:color="auto"/>
            <w:bottom w:val="none" w:sz="0" w:space="0" w:color="auto"/>
            <w:right w:val="none" w:sz="0" w:space="0" w:color="auto"/>
          </w:divBdr>
          <w:divsChild>
            <w:div w:id="970088516">
              <w:marLeft w:val="0"/>
              <w:marRight w:val="0"/>
              <w:marTop w:val="0"/>
              <w:marBottom w:val="0"/>
              <w:divBdr>
                <w:top w:val="none" w:sz="0" w:space="0" w:color="auto"/>
                <w:left w:val="none" w:sz="0" w:space="0" w:color="auto"/>
                <w:bottom w:val="none" w:sz="0" w:space="0" w:color="auto"/>
                <w:right w:val="none" w:sz="0" w:space="0" w:color="auto"/>
              </w:divBdr>
            </w:div>
            <w:div w:id="1159465320">
              <w:marLeft w:val="0"/>
              <w:marRight w:val="0"/>
              <w:marTop w:val="0"/>
              <w:marBottom w:val="0"/>
              <w:divBdr>
                <w:top w:val="none" w:sz="0" w:space="0" w:color="auto"/>
                <w:left w:val="none" w:sz="0" w:space="0" w:color="auto"/>
                <w:bottom w:val="none" w:sz="0" w:space="0" w:color="auto"/>
                <w:right w:val="none" w:sz="0" w:space="0" w:color="auto"/>
              </w:divBdr>
            </w:div>
            <w:div w:id="1805926449">
              <w:marLeft w:val="0"/>
              <w:marRight w:val="0"/>
              <w:marTop w:val="0"/>
              <w:marBottom w:val="0"/>
              <w:divBdr>
                <w:top w:val="none" w:sz="0" w:space="0" w:color="auto"/>
                <w:left w:val="none" w:sz="0" w:space="0" w:color="auto"/>
                <w:bottom w:val="none" w:sz="0" w:space="0" w:color="auto"/>
                <w:right w:val="none" w:sz="0" w:space="0" w:color="auto"/>
              </w:divBdr>
            </w:div>
            <w:div w:id="666399731">
              <w:marLeft w:val="0"/>
              <w:marRight w:val="0"/>
              <w:marTop w:val="0"/>
              <w:marBottom w:val="0"/>
              <w:divBdr>
                <w:top w:val="none" w:sz="0" w:space="0" w:color="auto"/>
                <w:left w:val="none" w:sz="0" w:space="0" w:color="auto"/>
                <w:bottom w:val="none" w:sz="0" w:space="0" w:color="auto"/>
                <w:right w:val="none" w:sz="0" w:space="0" w:color="auto"/>
              </w:divBdr>
            </w:div>
            <w:div w:id="1590889544">
              <w:marLeft w:val="0"/>
              <w:marRight w:val="0"/>
              <w:marTop w:val="0"/>
              <w:marBottom w:val="0"/>
              <w:divBdr>
                <w:top w:val="none" w:sz="0" w:space="0" w:color="auto"/>
                <w:left w:val="none" w:sz="0" w:space="0" w:color="auto"/>
                <w:bottom w:val="none" w:sz="0" w:space="0" w:color="auto"/>
                <w:right w:val="none" w:sz="0" w:space="0" w:color="auto"/>
              </w:divBdr>
            </w:div>
            <w:div w:id="945773993">
              <w:marLeft w:val="0"/>
              <w:marRight w:val="0"/>
              <w:marTop w:val="0"/>
              <w:marBottom w:val="0"/>
              <w:divBdr>
                <w:top w:val="none" w:sz="0" w:space="0" w:color="auto"/>
                <w:left w:val="none" w:sz="0" w:space="0" w:color="auto"/>
                <w:bottom w:val="none" w:sz="0" w:space="0" w:color="auto"/>
                <w:right w:val="none" w:sz="0" w:space="0" w:color="auto"/>
              </w:divBdr>
            </w:div>
            <w:div w:id="1326128510">
              <w:marLeft w:val="0"/>
              <w:marRight w:val="0"/>
              <w:marTop w:val="0"/>
              <w:marBottom w:val="0"/>
              <w:divBdr>
                <w:top w:val="none" w:sz="0" w:space="0" w:color="auto"/>
                <w:left w:val="none" w:sz="0" w:space="0" w:color="auto"/>
                <w:bottom w:val="none" w:sz="0" w:space="0" w:color="auto"/>
                <w:right w:val="none" w:sz="0" w:space="0" w:color="auto"/>
              </w:divBdr>
            </w:div>
            <w:div w:id="2010594172">
              <w:marLeft w:val="0"/>
              <w:marRight w:val="0"/>
              <w:marTop w:val="0"/>
              <w:marBottom w:val="0"/>
              <w:divBdr>
                <w:top w:val="none" w:sz="0" w:space="0" w:color="auto"/>
                <w:left w:val="none" w:sz="0" w:space="0" w:color="auto"/>
                <w:bottom w:val="none" w:sz="0" w:space="0" w:color="auto"/>
                <w:right w:val="none" w:sz="0" w:space="0" w:color="auto"/>
              </w:divBdr>
            </w:div>
            <w:div w:id="529297814">
              <w:marLeft w:val="0"/>
              <w:marRight w:val="0"/>
              <w:marTop w:val="0"/>
              <w:marBottom w:val="0"/>
              <w:divBdr>
                <w:top w:val="none" w:sz="0" w:space="0" w:color="auto"/>
                <w:left w:val="none" w:sz="0" w:space="0" w:color="auto"/>
                <w:bottom w:val="none" w:sz="0" w:space="0" w:color="auto"/>
                <w:right w:val="none" w:sz="0" w:space="0" w:color="auto"/>
              </w:divBdr>
            </w:div>
            <w:div w:id="588007606">
              <w:marLeft w:val="0"/>
              <w:marRight w:val="0"/>
              <w:marTop w:val="0"/>
              <w:marBottom w:val="0"/>
              <w:divBdr>
                <w:top w:val="none" w:sz="0" w:space="0" w:color="auto"/>
                <w:left w:val="none" w:sz="0" w:space="0" w:color="auto"/>
                <w:bottom w:val="none" w:sz="0" w:space="0" w:color="auto"/>
                <w:right w:val="none" w:sz="0" w:space="0" w:color="auto"/>
              </w:divBdr>
            </w:div>
            <w:div w:id="29379811">
              <w:marLeft w:val="0"/>
              <w:marRight w:val="0"/>
              <w:marTop w:val="0"/>
              <w:marBottom w:val="0"/>
              <w:divBdr>
                <w:top w:val="none" w:sz="0" w:space="0" w:color="auto"/>
                <w:left w:val="none" w:sz="0" w:space="0" w:color="auto"/>
                <w:bottom w:val="none" w:sz="0" w:space="0" w:color="auto"/>
                <w:right w:val="none" w:sz="0" w:space="0" w:color="auto"/>
              </w:divBdr>
            </w:div>
            <w:div w:id="1303655379">
              <w:marLeft w:val="0"/>
              <w:marRight w:val="0"/>
              <w:marTop w:val="0"/>
              <w:marBottom w:val="0"/>
              <w:divBdr>
                <w:top w:val="none" w:sz="0" w:space="0" w:color="auto"/>
                <w:left w:val="none" w:sz="0" w:space="0" w:color="auto"/>
                <w:bottom w:val="none" w:sz="0" w:space="0" w:color="auto"/>
                <w:right w:val="none" w:sz="0" w:space="0" w:color="auto"/>
              </w:divBdr>
            </w:div>
            <w:div w:id="1321495570">
              <w:marLeft w:val="0"/>
              <w:marRight w:val="0"/>
              <w:marTop w:val="0"/>
              <w:marBottom w:val="0"/>
              <w:divBdr>
                <w:top w:val="none" w:sz="0" w:space="0" w:color="auto"/>
                <w:left w:val="none" w:sz="0" w:space="0" w:color="auto"/>
                <w:bottom w:val="none" w:sz="0" w:space="0" w:color="auto"/>
                <w:right w:val="none" w:sz="0" w:space="0" w:color="auto"/>
              </w:divBdr>
            </w:div>
            <w:div w:id="339966582">
              <w:marLeft w:val="0"/>
              <w:marRight w:val="0"/>
              <w:marTop w:val="0"/>
              <w:marBottom w:val="0"/>
              <w:divBdr>
                <w:top w:val="none" w:sz="0" w:space="0" w:color="auto"/>
                <w:left w:val="none" w:sz="0" w:space="0" w:color="auto"/>
                <w:bottom w:val="none" w:sz="0" w:space="0" w:color="auto"/>
                <w:right w:val="none" w:sz="0" w:space="0" w:color="auto"/>
              </w:divBdr>
            </w:div>
            <w:div w:id="903369066">
              <w:marLeft w:val="0"/>
              <w:marRight w:val="0"/>
              <w:marTop w:val="0"/>
              <w:marBottom w:val="0"/>
              <w:divBdr>
                <w:top w:val="none" w:sz="0" w:space="0" w:color="auto"/>
                <w:left w:val="none" w:sz="0" w:space="0" w:color="auto"/>
                <w:bottom w:val="none" w:sz="0" w:space="0" w:color="auto"/>
                <w:right w:val="none" w:sz="0" w:space="0" w:color="auto"/>
              </w:divBdr>
            </w:div>
            <w:div w:id="2126801966">
              <w:marLeft w:val="0"/>
              <w:marRight w:val="0"/>
              <w:marTop w:val="0"/>
              <w:marBottom w:val="0"/>
              <w:divBdr>
                <w:top w:val="none" w:sz="0" w:space="0" w:color="auto"/>
                <w:left w:val="none" w:sz="0" w:space="0" w:color="auto"/>
                <w:bottom w:val="none" w:sz="0" w:space="0" w:color="auto"/>
                <w:right w:val="none" w:sz="0" w:space="0" w:color="auto"/>
              </w:divBdr>
            </w:div>
            <w:div w:id="11234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4184">
      <w:bodyDiv w:val="1"/>
      <w:marLeft w:val="0"/>
      <w:marRight w:val="0"/>
      <w:marTop w:val="0"/>
      <w:marBottom w:val="0"/>
      <w:divBdr>
        <w:top w:val="none" w:sz="0" w:space="0" w:color="auto"/>
        <w:left w:val="none" w:sz="0" w:space="0" w:color="auto"/>
        <w:bottom w:val="none" w:sz="0" w:space="0" w:color="auto"/>
        <w:right w:val="none" w:sz="0" w:space="0" w:color="auto"/>
      </w:divBdr>
      <w:divsChild>
        <w:div w:id="1698776470">
          <w:marLeft w:val="0"/>
          <w:marRight w:val="0"/>
          <w:marTop w:val="0"/>
          <w:marBottom w:val="0"/>
          <w:divBdr>
            <w:top w:val="none" w:sz="0" w:space="0" w:color="auto"/>
            <w:left w:val="none" w:sz="0" w:space="0" w:color="auto"/>
            <w:bottom w:val="none" w:sz="0" w:space="0" w:color="auto"/>
            <w:right w:val="none" w:sz="0" w:space="0" w:color="auto"/>
          </w:divBdr>
          <w:divsChild>
            <w:div w:id="9852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8129">
      <w:bodyDiv w:val="1"/>
      <w:marLeft w:val="0"/>
      <w:marRight w:val="0"/>
      <w:marTop w:val="0"/>
      <w:marBottom w:val="0"/>
      <w:divBdr>
        <w:top w:val="none" w:sz="0" w:space="0" w:color="auto"/>
        <w:left w:val="none" w:sz="0" w:space="0" w:color="auto"/>
        <w:bottom w:val="none" w:sz="0" w:space="0" w:color="auto"/>
        <w:right w:val="none" w:sz="0" w:space="0" w:color="auto"/>
      </w:divBdr>
      <w:divsChild>
        <w:div w:id="2030401466">
          <w:marLeft w:val="0"/>
          <w:marRight w:val="0"/>
          <w:marTop w:val="0"/>
          <w:marBottom w:val="0"/>
          <w:divBdr>
            <w:top w:val="none" w:sz="0" w:space="0" w:color="auto"/>
            <w:left w:val="none" w:sz="0" w:space="0" w:color="auto"/>
            <w:bottom w:val="none" w:sz="0" w:space="0" w:color="auto"/>
            <w:right w:val="none" w:sz="0" w:space="0" w:color="auto"/>
          </w:divBdr>
          <w:divsChild>
            <w:div w:id="8470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468">
      <w:bodyDiv w:val="1"/>
      <w:marLeft w:val="0"/>
      <w:marRight w:val="0"/>
      <w:marTop w:val="0"/>
      <w:marBottom w:val="0"/>
      <w:divBdr>
        <w:top w:val="none" w:sz="0" w:space="0" w:color="auto"/>
        <w:left w:val="none" w:sz="0" w:space="0" w:color="auto"/>
        <w:bottom w:val="none" w:sz="0" w:space="0" w:color="auto"/>
        <w:right w:val="none" w:sz="0" w:space="0" w:color="auto"/>
      </w:divBdr>
      <w:divsChild>
        <w:div w:id="1929844786">
          <w:marLeft w:val="0"/>
          <w:marRight w:val="0"/>
          <w:marTop w:val="0"/>
          <w:marBottom w:val="0"/>
          <w:divBdr>
            <w:top w:val="none" w:sz="0" w:space="0" w:color="auto"/>
            <w:left w:val="none" w:sz="0" w:space="0" w:color="auto"/>
            <w:bottom w:val="none" w:sz="0" w:space="0" w:color="auto"/>
            <w:right w:val="none" w:sz="0" w:space="0" w:color="auto"/>
          </w:divBdr>
          <w:divsChild>
            <w:div w:id="467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383">
      <w:bodyDiv w:val="1"/>
      <w:marLeft w:val="0"/>
      <w:marRight w:val="0"/>
      <w:marTop w:val="0"/>
      <w:marBottom w:val="0"/>
      <w:divBdr>
        <w:top w:val="none" w:sz="0" w:space="0" w:color="auto"/>
        <w:left w:val="none" w:sz="0" w:space="0" w:color="auto"/>
        <w:bottom w:val="none" w:sz="0" w:space="0" w:color="auto"/>
        <w:right w:val="none" w:sz="0" w:space="0" w:color="auto"/>
      </w:divBdr>
      <w:divsChild>
        <w:div w:id="1281104006">
          <w:marLeft w:val="0"/>
          <w:marRight w:val="0"/>
          <w:marTop w:val="0"/>
          <w:marBottom w:val="0"/>
          <w:divBdr>
            <w:top w:val="none" w:sz="0" w:space="0" w:color="auto"/>
            <w:left w:val="none" w:sz="0" w:space="0" w:color="auto"/>
            <w:bottom w:val="none" w:sz="0" w:space="0" w:color="auto"/>
            <w:right w:val="none" w:sz="0" w:space="0" w:color="auto"/>
          </w:divBdr>
          <w:divsChild>
            <w:div w:id="757672127">
              <w:marLeft w:val="0"/>
              <w:marRight w:val="0"/>
              <w:marTop w:val="0"/>
              <w:marBottom w:val="0"/>
              <w:divBdr>
                <w:top w:val="none" w:sz="0" w:space="0" w:color="auto"/>
                <w:left w:val="none" w:sz="0" w:space="0" w:color="auto"/>
                <w:bottom w:val="none" w:sz="0" w:space="0" w:color="auto"/>
                <w:right w:val="none" w:sz="0" w:space="0" w:color="auto"/>
              </w:divBdr>
            </w:div>
            <w:div w:id="962807641">
              <w:marLeft w:val="0"/>
              <w:marRight w:val="0"/>
              <w:marTop w:val="0"/>
              <w:marBottom w:val="0"/>
              <w:divBdr>
                <w:top w:val="none" w:sz="0" w:space="0" w:color="auto"/>
                <w:left w:val="none" w:sz="0" w:space="0" w:color="auto"/>
                <w:bottom w:val="none" w:sz="0" w:space="0" w:color="auto"/>
                <w:right w:val="none" w:sz="0" w:space="0" w:color="auto"/>
              </w:divBdr>
            </w:div>
            <w:div w:id="1250699793">
              <w:marLeft w:val="0"/>
              <w:marRight w:val="0"/>
              <w:marTop w:val="0"/>
              <w:marBottom w:val="0"/>
              <w:divBdr>
                <w:top w:val="none" w:sz="0" w:space="0" w:color="auto"/>
                <w:left w:val="none" w:sz="0" w:space="0" w:color="auto"/>
                <w:bottom w:val="none" w:sz="0" w:space="0" w:color="auto"/>
                <w:right w:val="none" w:sz="0" w:space="0" w:color="auto"/>
              </w:divBdr>
            </w:div>
            <w:div w:id="1618830718">
              <w:marLeft w:val="0"/>
              <w:marRight w:val="0"/>
              <w:marTop w:val="0"/>
              <w:marBottom w:val="0"/>
              <w:divBdr>
                <w:top w:val="none" w:sz="0" w:space="0" w:color="auto"/>
                <w:left w:val="none" w:sz="0" w:space="0" w:color="auto"/>
                <w:bottom w:val="none" w:sz="0" w:space="0" w:color="auto"/>
                <w:right w:val="none" w:sz="0" w:space="0" w:color="auto"/>
              </w:divBdr>
            </w:div>
            <w:div w:id="880364144">
              <w:marLeft w:val="0"/>
              <w:marRight w:val="0"/>
              <w:marTop w:val="0"/>
              <w:marBottom w:val="0"/>
              <w:divBdr>
                <w:top w:val="none" w:sz="0" w:space="0" w:color="auto"/>
                <w:left w:val="none" w:sz="0" w:space="0" w:color="auto"/>
                <w:bottom w:val="none" w:sz="0" w:space="0" w:color="auto"/>
                <w:right w:val="none" w:sz="0" w:space="0" w:color="auto"/>
              </w:divBdr>
            </w:div>
            <w:div w:id="1478765826">
              <w:marLeft w:val="0"/>
              <w:marRight w:val="0"/>
              <w:marTop w:val="0"/>
              <w:marBottom w:val="0"/>
              <w:divBdr>
                <w:top w:val="none" w:sz="0" w:space="0" w:color="auto"/>
                <w:left w:val="none" w:sz="0" w:space="0" w:color="auto"/>
                <w:bottom w:val="none" w:sz="0" w:space="0" w:color="auto"/>
                <w:right w:val="none" w:sz="0" w:space="0" w:color="auto"/>
              </w:divBdr>
            </w:div>
            <w:div w:id="1212184122">
              <w:marLeft w:val="0"/>
              <w:marRight w:val="0"/>
              <w:marTop w:val="0"/>
              <w:marBottom w:val="0"/>
              <w:divBdr>
                <w:top w:val="none" w:sz="0" w:space="0" w:color="auto"/>
                <w:left w:val="none" w:sz="0" w:space="0" w:color="auto"/>
                <w:bottom w:val="none" w:sz="0" w:space="0" w:color="auto"/>
                <w:right w:val="none" w:sz="0" w:space="0" w:color="auto"/>
              </w:divBdr>
            </w:div>
            <w:div w:id="965621115">
              <w:marLeft w:val="0"/>
              <w:marRight w:val="0"/>
              <w:marTop w:val="0"/>
              <w:marBottom w:val="0"/>
              <w:divBdr>
                <w:top w:val="none" w:sz="0" w:space="0" w:color="auto"/>
                <w:left w:val="none" w:sz="0" w:space="0" w:color="auto"/>
                <w:bottom w:val="none" w:sz="0" w:space="0" w:color="auto"/>
                <w:right w:val="none" w:sz="0" w:space="0" w:color="auto"/>
              </w:divBdr>
            </w:div>
            <w:div w:id="924463331">
              <w:marLeft w:val="0"/>
              <w:marRight w:val="0"/>
              <w:marTop w:val="0"/>
              <w:marBottom w:val="0"/>
              <w:divBdr>
                <w:top w:val="none" w:sz="0" w:space="0" w:color="auto"/>
                <w:left w:val="none" w:sz="0" w:space="0" w:color="auto"/>
                <w:bottom w:val="none" w:sz="0" w:space="0" w:color="auto"/>
                <w:right w:val="none" w:sz="0" w:space="0" w:color="auto"/>
              </w:divBdr>
            </w:div>
            <w:div w:id="381443500">
              <w:marLeft w:val="0"/>
              <w:marRight w:val="0"/>
              <w:marTop w:val="0"/>
              <w:marBottom w:val="0"/>
              <w:divBdr>
                <w:top w:val="none" w:sz="0" w:space="0" w:color="auto"/>
                <w:left w:val="none" w:sz="0" w:space="0" w:color="auto"/>
                <w:bottom w:val="none" w:sz="0" w:space="0" w:color="auto"/>
                <w:right w:val="none" w:sz="0" w:space="0" w:color="auto"/>
              </w:divBdr>
            </w:div>
            <w:div w:id="555429375">
              <w:marLeft w:val="0"/>
              <w:marRight w:val="0"/>
              <w:marTop w:val="0"/>
              <w:marBottom w:val="0"/>
              <w:divBdr>
                <w:top w:val="none" w:sz="0" w:space="0" w:color="auto"/>
                <w:left w:val="none" w:sz="0" w:space="0" w:color="auto"/>
                <w:bottom w:val="none" w:sz="0" w:space="0" w:color="auto"/>
                <w:right w:val="none" w:sz="0" w:space="0" w:color="auto"/>
              </w:divBdr>
            </w:div>
            <w:div w:id="931429826">
              <w:marLeft w:val="0"/>
              <w:marRight w:val="0"/>
              <w:marTop w:val="0"/>
              <w:marBottom w:val="0"/>
              <w:divBdr>
                <w:top w:val="none" w:sz="0" w:space="0" w:color="auto"/>
                <w:left w:val="none" w:sz="0" w:space="0" w:color="auto"/>
                <w:bottom w:val="none" w:sz="0" w:space="0" w:color="auto"/>
                <w:right w:val="none" w:sz="0" w:space="0" w:color="auto"/>
              </w:divBdr>
            </w:div>
            <w:div w:id="6292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1482">
      <w:bodyDiv w:val="1"/>
      <w:marLeft w:val="0"/>
      <w:marRight w:val="0"/>
      <w:marTop w:val="0"/>
      <w:marBottom w:val="0"/>
      <w:divBdr>
        <w:top w:val="none" w:sz="0" w:space="0" w:color="auto"/>
        <w:left w:val="none" w:sz="0" w:space="0" w:color="auto"/>
        <w:bottom w:val="none" w:sz="0" w:space="0" w:color="auto"/>
        <w:right w:val="none" w:sz="0" w:space="0" w:color="auto"/>
      </w:divBdr>
      <w:divsChild>
        <w:div w:id="894194213">
          <w:marLeft w:val="0"/>
          <w:marRight w:val="0"/>
          <w:marTop w:val="0"/>
          <w:marBottom w:val="0"/>
          <w:divBdr>
            <w:top w:val="none" w:sz="0" w:space="0" w:color="auto"/>
            <w:left w:val="none" w:sz="0" w:space="0" w:color="auto"/>
            <w:bottom w:val="none" w:sz="0" w:space="0" w:color="auto"/>
            <w:right w:val="none" w:sz="0" w:space="0" w:color="auto"/>
          </w:divBdr>
          <w:divsChild>
            <w:div w:id="993726053">
              <w:marLeft w:val="0"/>
              <w:marRight w:val="0"/>
              <w:marTop w:val="0"/>
              <w:marBottom w:val="0"/>
              <w:divBdr>
                <w:top w:val="none" w:sz="0" w:space="0" w:color="auto"/>
                <w:left w:val="none" w:sz="0" w:space="0" w:color="auto"/>
                <w:bottom w:val="none" w:sz="0" w:space="0" w:color="auto"/>
                <w:right w:val="none" w:sz="0" w:space="0" w:color="auto"/>
              </w:divBdr>
            </w:div>
            <w:div w:id="935557432">
              <w:marLeft w:val="0"/>
              <w:marRight w:val="0"/>
              <w:marTop w:val="0"/>
              <w:marBottom w:val="0"/>
              <w:divBdr>
                <w:top w:val="none" w:sz="0" w:space="0" w:color="auto"/>
                <w:left w:val="none" w:sz="0" w:space="0" w:color="auto"/>
                <w:bottom w:val="none" w:sz="0" w:space="0" w:color="auto"/>
                <w:right w:val="none" w:sz="0" w:space="0" w:color="auto"/>
              </w:divBdr>
            </w:div>
            <w:div w:id="215819210">
              <w:marLeft w:val="0"/>
              <w:marRight w:val="0"/>
              <w:marTop w:val="0"/>
              <w:marBottom w:val="0"/>
              <w:divBdr>
                <w:top w:val="none" w:sz="0" w:space="0" w:color="auto"/>
                <w:left w:val="none" w:sz="0" w:space="0" w:color="auto"/>
                <w:bottom w:val="none" w:sz="0" w:space="0" w:color="auto"/>
                <w:right w:val="none" w:sz="0" w:space="0" w:color="auto"/>
              </w:divBdr>
            </w:div>
            <w:div w:id="201983916">
              <w:marLeft w:val="0"/>
              <w:marRight w:val="0"/>
              <w:marTop w:val="0"/>
              <w:marBottom w:val="0"/>
              <w:divBdr>
                <w:top w:val="none" w:sz="0" w:space="0" w:color="auto"/>
                <w:left w:val="none" w:sz="0" w:space="0" w:color="auto"/>
                <w:bottom w:val="none" w:sz="0" w:space="0" w:color="auto"/>
                <w:right w:val="none" w:sz="0" w:space="0" w:color="auto"/>
              </w:divBdr>
            </w:div>
            <w:div w:id="1629044327">
              <w:marLeft w:val="0"/>
              <w:marRight w:val="0"/>
              <w:marTop w:val="0"/>
              <w:marBottom w:val="0"/>
              <w:divBdr>
                <w:top w:val="none" w:sz="0" w:space="0" w:color="auto"/>
                <w:left w:val="none" w:sz="0" w:space="0" w:color="auto"/>
                <w:bottom w:val="none" w:sz="0" w:space="0" w:color="auto"/>
                <w:right w:val="none" w:sz="0" w:space="0" w:color="auto"/>
              </w:divBdr>
            </w:div>
            <w:div w:id="556472881">
              <w:marLeft w:val="0"/>
              <w:marRight w:val="0"/>
              <w:marTop w:val="0"/>
              <w:marBottom w:val="0"/>
              <w:divBdr>
                <w:top w:val="none" w:sz="0" w:space="0" w:color="auto"/>
                <w:left w:val="none" w:sz="0" w:space="0" w:color="auto"/>
                <w:bottom w:val="none" w:sz="0" w:space="0" w:color="auto"/>
                <w:right w:val="none" w:sz="0" w:space="0" w:color="auto"/>
              </w:divBdr>
            </w:div>
            <w:div w:id="1604878167">
              <w:marLeft w:val="0"/>
              <w:marRight w:val="0"/>
              <w:marTop w:val="0"/>
              <w:marBottom w:val="0"/>
              <w:divBdr>
                <w:top w:val="none" w:sz="0" w:space="0" w:color="auto"/>
                <w:left w:val="none" w:sz="0" w:space="0" w:color="auto"/>
                <w:bottom w:val="none" w:sz="0" w:space="0" w:color="auto"/>
                <w:right w:val="none" w:sz="0" w:space="0" w:color="auto"/>
              </w:divBdr>
            </w:div>
            <w:div w:id="1337615033">
              <w:marLeft w:val="0"/>
              <w:marRight w:val="0"/>
              <w:marTop w:val="0"/>
              <w:marBottom w:val="0"/>
              <w:divBdr>
                <w:top w:val="none" w:sz="0" w:space="0" w:color="auto"/>
                <w:left w:val="none" w:sz="0" w:space="0" w:color="auto"/>
                <w:bottom w:val="none" w:sz="0" w:space="0" w:color="auto"/>
                <w:right w:val="none" w:sz="0" w:space="0" w:color="auto"/>
              </w:divBdr>
            </w:div>
            <w:div w:id="2134863597">
              <w:marLeft w:val="0"/>
              <w:marRight w:val="0"/>
              <w:marTop w:val="0"/>
              <w:marBottom w:val="0"/>
              <w:divBdr>
                <w:top w:val="none" w:sz="0" w:space="0" w:color="auto"/>
                <w:left w:val="none" w:sz="0" w:space="0" w:color="auto"/>
                <w:bottom w:val="none" w:sz="0" w:space="0" w:color="auto"/>
                <w:right w:val="none" w:sz="0" w:space="0" w:color="auto"/>
              </w:divBdr>
            </w:div>
            <w:div w:id="358242401">
              <w:marLeft w:val="0"/>
              <w:marRight w:val="0"/>
              <w:marTop w:val="0"/>
              <w:marBottom w:val="0"/>
              <w:divBdr>
                <w:top w:val="none" w:sz="0" w:space="0" w:color="auto"/>
                <w:left w:val="none" w:sz="0" w:space="0" w:color="auto"/>
                <w:bottom w:val="none" w:sz="0" w:space="0" w:color="auto"/>
                <w:right w:val="none" w:sz="0" w:space="0" w:color="auto"/>
              </w:divBdr>
            </w:div>
            <w:div w:id="917445501">
              <w:marLeft w:val="0"/>
              <w:marRight w:val="0"/>
              <w:marTop w:val="0"/>
              <w:marBottom w:val="0"/>
              <w:divBdr>
                <w:top w:val="none" w:sz="0" w:space="0" w:color="auto"/>
                <w:left w:val="none" w:sz="0" w:space="0" w:color="auto"/>
                <w:bottom w:val="none" w:sz="0" w:space="0" w:color="auto"/>
                <w:right w:val="none" w:sz="0" w:space="0" w:color="auto"/>
              </w:divBdr>
            </w:div>
            <w:div w:id="370427166">
              <w:marLeft w:val="0"/>
              <w:marRight w:val="0"/>
              <w:marTop w:val="0"/>
              <w:marBottom w:val="0"/>
              <w:divBdr>
                <w:top w:val="none" w:sz="0" w:space="0" w:color="auto"/>
                <w:left w:val="none" w:sz="0" w:space="0" w:color="auto"/>
                <w:bottom w:val="none" w:sz="0" w:space="0" w:color="auto"/>
                <w:right w:val="none" w:sz="0" w:space="0" w:color="auto"/>
              </w:divBdr>
            </w:div>
            <w:div w:id="522210890">
              <w:marLeft w:val="0"/>
              <w:marRight w:val="0"/>
              <w:marTop w:val="0"/>
              <w:marBottom w:val="0"/>
              <w:divBdr>
                <w:top w:val="none" w:sz="0" w:space="0" w:color="auto"/>
                <w:left w:val="none" w:sz="0" w:space="0" w:color="auto"/>
                <w:bottom w:val="none" w:sz="0" w:space="0" w:color="auto"/>
                <w:right w:val="none" w:sz="0" w:space="0" w:color="auto"/>
              </w:divBdr>
            </w:div>
            <w:div w:id="408776135">
              <w:marLeft w:val="0"/>
              <w:marRight w:val="0"/>
              <w:marTop w:val="0"/>
              <w:marBottom w:val="0"/>
              <w:divBdr>
                <w:top w:val="none" w:sz="0" w:space="0" w:color="auto"/>
                <w:left w:val="none" w:sz="0" w:space="0" w:color="auto"/>
                <w:bottom w:val="none" w:sz="0" w:space="0" w:color="auto"/>
                <w:right w:val="none" w:sz="0" w:space="0" w:color="auto"/>
              </w:divBdr>
            </w:div>
            <w:div w:id="601650890">
              <w:marLeft w:val="0"/>
              <w:marRight w:val="0"/>
              <w:marTop w:val="0"/>
              <w:marBottom w:val="0"/>
              <w:divBdr>
                <w:top w:val="none" w:sz="0" w:space="0" w:color="auto"/>
                <w:left w:val="none" w:sz="0" w:space="0" w:color="auto"/>
                <w:bottom w:val="none" w:sz="0" w:space="0" w:color="auto"/>
                <w:right w:val="none" w:sz="0" w:space="0" w:color="auto"/>
              </w:divBdr>
            </w:div>
            <w:div w:id="1273246079">
              <w:marLeft w:val="0"/>
              <w:marRight w:val="0"/>
              <w:marTop w:val="0"/>
              <w:marBottom w:val="0"/>
              <w:divBdr>
                <w:top w:val="none" w:sz="0" w:space="0" w:color="auto"/>
                <w:left w:val="none" w:sz="0" w:space="0" w:color="auto"/>
                <w:bottom w:val="none" w:sz="0" w:space="0" w:color="auto"/>
                <w:right w:val="none" w:sz="0" w:space="0" w:color="auto"/>
              </w:divBdr>
            </w:div>
            <w:div w:id="1674449293">
              <w:marLeft w:val="0"/>
              <w:marRight w:val="0"/>
              <w:marTop w:val="0"/>
              <w:marBottom w:val="0"/>
              <w:divBdr>
                <w:top w:val="none" w:sz="0" w:space="0" w:color="auto"/>
                <w:left w:val="none" w:sz="0" w:space="0" w:color="auto"/>
                <w:bottom w:val="none" w:sz="0" w:space="0" w:color="auto"/>
                <w:right w:val="none" w:sz="0" w:space="0" w:color="auto"/>
              </w:divBdr>
            </w:div>
            <w:div w:id="1234239929">
              <w:marLeft w:val="0"/>
              <w:marRight w:val="0"/>
              <w:marTop w:val="0"/>
              <w:marBottom w:val="0"/>
              <w:divBdr>
                <w:top w:val="none" w:sz="0" w:space="0" w:color="auto"/>
                <w:left w:val="none" w:sz="0" w:space="0" w:color="auto"/>
                <w:bottom w:val="none" w:sz="0" w:space="0" w:color="auto"/>
                <w:right w:val="none" w:sz="0" w:space="0" w:color="auto"/>
              </w:divBdr>
            </w:div>
            <w:div w:id="271254185">
              <w:marLeft w:val="0"/>
              <w:marRight w:val="0"/>
              <w:marTop w:val="0"/>
              <w:marBottom w:val="0"/>
              <w:divBdr>
                <w:top w:val="none" w:sz="0" w:space="0" w:color="auto"/>
                <w:left w:val="none" w:sz="0" w:space="0" w:color="auto"/>
                <w:bottom w:val="none" w:sz="0" w:space="0" w:color="auto"/>
                <w:right w:val="none" w:sz="0" w:space="0" w:color="auto"/>
              </w:divBdr>
            </w:div>
            <w:div w:id="636762588">
              <w:marLeft w:val="0"/>
              <w:marRight w:val="0"/>
              <w:marTop w:val="0"/>
              <w:marBottom w:val="0"/>
              <w:divBdr>
                <w:top w:val="none" w:sz="0" w:space="0" w:color="auto"/>
                <w:left w:val="none" w:sz="0" w:space="0" w:color="auto"/>
                <w:bottom w:val="none" w:sz="0" w:space="0" w:color="auto"/>
                <w:right w:val="none" w:sz="0" w:space="0" w:color="auto"/>
              </w:divBdr>
            </w:div>
            <w:div w:id="1198198620">
              <w:marLeft w:val="0"/>
              <w:marRight w:val="0"/>
              <w:marTop w:val="0"/>
              <w:marBottom w:val="0"/>
              <w:divBdr>
                <w:top w:val="none" w:sz="0" w:space="0" w:color="auto"/>
                <w:left w:val="none" w:sz="0" w:space="0" w:color="auto"/>
                <w:bottom w:val="none" w:sz="0" w:space="0" w:color="auto"/>
                <w:right w:val="none" w:sz="0" w:space="0" w:color="auto"/>
              </w:divBdr>
            </w:div>
            <w:div w:id="1544630183">
              <w:marLeft w:val="0"/>
              <w:marRight w:val="0"/>
              <w:marTop w:val="0"/>
              <w:marBottom w:val="0"/>
              <w:divBdr>
                <w:top w:val="none" w:sz="0" w:space="0" w:color="auto"/>
                <w:left w:val="none" w:sz="0" w:space="0" w:color="auto"/>
                <w:bottom w:val="none" w:sz="0" w:space="0" w:color="auto"/>
                <w:right w:val="none" w:sz="0" w:space="0" w:color="auto"/>
              </w:divBdr>
            </w:div>
            <w:div w:id="1005744938">
              <w:marLeft w:val="0"/>
              <w:marRight w:val="0"/>
              <w:marTop w:val="0"/>
              <w:marBottom w:val="0"/>
              <w:divBdr>
                <w:top w:val="none" w:sz="0" w:space="0" w:color="auto"/>
                <w:left w:val="none" w:sz="0" w:space="0" w:color="auto"/>
                <w:bottom w:val="none" w:sz="0" w:space="0" w:color="auto"/>
                <w:right w:val="none" w:sz="0" w:space="0" w:color="auto"/>
              </w:divBdr>
            </w:div>
            <w:div w:id="903567063">
              <w:marLeft w:val="0"/>
              <w:marRight w:val="0"/>
              <w:marTop w:val="0"/>
              <w:marBottom w:val="0"/>
              <w:divBdr>
                <w:top w:val="none" w:sz="0" w:space="0" w:color="auto"/>
                <w:left w:val="none" w:sz="0" w:space="0" w:color="auto"/>
                <w:bottom w:val="none" w:sz="0" w:space="0" w:color="auto"/>
                <w:right w:val="none" w:sz="0" w:space="0" w:color="auto"/>
              </w:divBdr>
            </w:div>
            <w:div w:id="548884257">
              <w:marLeft w:val="0"/>
              <w:marRight w:val="0"/>
              <w:marTop w:val="0"/>
              <w:marBottom w:val="0"/>
              <w:divBdr>
                <w:top w:val="none" w:sz="0" w:space="0" w:color="auto"/>
                <w:left w:val="none" w:sz="0" w:space="0" w:color="auto"/>
                <w:bottom w:val="none" w:sz="0" w:space="0" w:color="auto"/>
                <w:right w:val="none" w:sz="0" w:space="0" w:color="auto"/>
              </w:divBdr>
            </w:div>
            <w:div w:id="956570112">
              <w:marLeft w:val="0"/>
              <w:marRight w:val="0"/>
              <w:marTop w:val="0"/>
              <w:marBottom w:val="0"/>
              <w:divBdr>
                <w:top w:val="none" w:sz="0" w:space="0" w:color="auto"/>
                <w:left w:val="none" w:sz="0" w:space="0" w:color="auto"/>
                <w:bottom w:val="none" w:sz="0" w:space="0" w:color="auto"/>
                <w:right w:val="none" w:sz="0" w:space="0" w:color="auto"/>
              </w:divBdr>
            </w:div>
            <w:div w:id="312607761">
              <w:marLeft w:val="0"/>
              <w:marRight w:val="0"/>
              <w:marTop w:val="0"/>
              <w:marBottom w:val="0"/>
              <w:divBdr>
                <w:top w:val="none" w:sz="0" w:space="0" w:color="auto"/>
                <w:left w:val="none" w:sz="0" w:space="0" w:color="auto"/>
                <w:bottom w:val="none" w:sz="0" w:space="0" w:color="auto"/>
                <w:right w:val="none" w:sz="0" w:space="0" w:color="auto"/>
              </w:divBdr>
            </w:div>
            <w:div w:id="2091611744">
              <w:marLeft w:val="0"/>
              <w:marRight w:val="0"/>
              <w:marTop w:val="0"/>
              <w:marBottom w:val="0"/>
              <w:divBdr>
                <w:top w:val="none" w:sz="0" w:space="0" w:color="auto"/>
                <w:left w:val="none" w:sz="0" w:space="0" w:color="auto"/>
                <w:bottom w:val="none" w:sz="0" w:space="0" w:color="auto"/>
                <w:right w:val="none" w:sz="0" w:space="0" w:color="auto"/>
              </w:divBdr>
            </w:div>
            <w:div w:id="2073457900">
              <w:marLeft w:val="0"/>
              <w:marRight w:val="0"/>
              <w:marTop w:val="0"/>
              <w:marBottom w:val="0"/>
              <w:divBdr>
                <w:top w:val="none" w:sz="0" w:space="0" w:color="auto"/>
                <w:left w:val="none" w:sz="0" w:space="0" w:color="auto"/>
                <w:bottom w:val="none" w:sz="0" w:space="0" w:color="auto"/>
                <w:right w:val="none" w:sz="0" w:space="0" w:color="auto"/>
              </w:divBdr>
            </w:div>
            <w:div w:id="962034502">
              <w:marLeft w:val="0"/>
              <w:marRight w:val="0"/>
              <w:marTop w:val="0"/>
              <w:marBottom w:val="0"/>
              <w:divBdr>
                <w:top w:val="none" w:sz="0" w:space="0" w:color="auto"/>
                <w:left w:val="none" w:sz="0" w:space="0" w:color="auto"/>
                <w:bottom w:val="none" w:sz="0" w:space="0" w:color="auto"/>
                <w:right w:val="none" w:sz="0" w:space="0" w:color="auto"/>
              </w:divBdr>
            </w:div>
            <w:div w:id="1569153153">
              <w:marLeft w:val="0"/>
              <w:marRight w:val="0"/>
              <w:marTop w:val="0"/>
              <w:marBottom w:val="0"/>
              <w:divBdr>
                <w:top w:val="none" w:sz="0" w:space="0" w:color="auto"/>
                <w:left w:val="none" w:sz="0" w:space="0" w:color="auto"/>
                <w:bottom w:val="none" w:sz="0" w:space="0" w:color="auto"/>
                <w:right w:val="none" w:sz="0" w:space="0" w:color="auto"/>
              </w:divBdr>
            </w:div>
            <w:div w:id="1197885984">
              <w:marLeft w:val="0"/>
              <w:marRight w:val="0"/>
              <w:marTop w:val="0"/>
              <w:marBottom w:val="0"/>
              <w:divBdr>
                <w:top w:val="none" w:sz="0" w:space="0" w:color="auto"/>
                <w:left w:val="none" w:sz="0" w:space="0" w:color="auto"/>
                <w:bottom w:val="none" w:sz="0" w:space="0" w:color="auto"/>
                <w:right w:val="none" w:sz="0" w:space="0" w:color="auto"/>
              </w:divBdr>
            </w:div>
            <w:div w:id="1342851638">
              <w:marLeft w:val="0"/>
              <w:marRight w:val="0"/>
              <w:marTop w:val="0"/>
              <w:marBottom w:val="0"/>
              <w:divBdr>
                <w:top w:val="none" w:sz="0" w:space="0" w:color="auto"/>
                <w:left w:val="none" w:sz="0" w:space="0" w:color="auto"/>
                <w:bottom w:val="none" w:sz="0" w:space="0" w:color="auto"/>
                <w:right w:val="none" w:sz="0" w:space="0" w:color="auto"/>
              </w:divBdr>
            </w:div>
            <w:div w:id="712390410">
              <w:marLeft w:val="0"/>
              <w:marRight w:val="0"/>
              <w:marTop w:val="0"/>
              <w:marBottom w:val="0"/>
              <w:divBdr>
                <w:top w:val="none" w:sz="0" w:space="0" w:color="auto"/>
                <w:left w:val="none" w:sz="0" w:space="0" w:color="auto"/>
                <w:bottom w:val="none" w:sz="0" w:space="0" w:color="auto"/>
                <w:right w:val="none" w:sz="0" w:space="0" w:color="auto"/>
              </w:divBdr>
            </w:div>
            <w:div w:id="3444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5366">
      <w:bodyDiv w:val="1"/>
      <w:marLeft w:val="0"/>
      <w:marRight w:val="0"/>
      <w:marTop w:val="0"/>
      <w:marBottom w:val="0"/>
      <w:divBdr>
        <w:top w:val="none" w:sz="0" w:space="0" w:color="auto"/>
        <w:left w:val="none" w:sz="0" w:space="0" w:color="auto"/>
        <w:bottom w:val="none" w:sz="0" w:space="0" w:color="auto"/>
        <w:right w:val="none" w:sz="0" w:space="0" w:color="auto"/>
      </w:divBdr>
      <w:divsChild>
        <w:div w:id="1502771145">
          <w:marLeft w:val="0"/>
          <w:marRight w:val="0"/>
          <w:marTop w:val="0"/>
          <w:marBottom w:val="0"/>
          <w:divBdr>
            <w:top w:val="none" w:sz="0" w:space="0" w:color="auto"/>
            <w:left w:val="none" w:sz="0" w:space="0" w:color="auto"/>
            <w:bottom w:val="none" w:sz="0" w:space="0" w:color="auto"/>
            <w:right w:val="none" w:sz="0" w:space="0" w:color="auto"/>
          </w:divBdr>
          <w:divsChild>
            <w:div w:id="1059937732">
              <w:marLeft w:val="0"/>
              <w:marRight w:val="0"/>
              <w:marTop w:val="0"/>
              <w:marBottom w:val="0"/>
              <w:divBdr>
                <w:top w:val="none" w:sz="0" w:space="0" w:color="auto"/>
                <w:left w:val="none" w:sz="0" w:space="0" w:color="auto"/>
                <w:bottom w:val="none" w:sz="0" w:space="0" w:color="auto"/>
                <w:right w:val="none" w:sz="0" w:space="0" w:color="auto"/>
              </w:divBdr>
            </w:div>
            <w:div w:id="1138567331">
              <w:marLeft w:val="0"/>
              <w:marRight w:val="0"/>
              <w:marTop w:val="0"/>
              <w:marBottom w:val="0"/>
              <w:divBdr>
                <w:top w:val="none" w:sz="0" w:space="0" w:color="auto"/>
                <w:left w:val="none" w:sz="0" w:space="0" w:color="auto"/>
                <w:bottom w:val="none" w:sz="0" w:space="0" w:color="auto"/>
                <w:right w:val="none" w:sz="0" w:space="0" w:color="auto"/>
              </w:divBdr>
            </w:div>
            <w:div w:id="2027322965">
              <w:marLeft w:val="0"/>
              <w:marRight w:val="0"/>
              <w:marTop w:val="0"/>
              <w:marBottom w:val="0"/>
              <w:divBdr>
                <w:top w:val="none" w:sz="0" w:space="0" w:color="auto"/>
                <w:left w:val="none" w:sz="0" w:space="0" w:color="auto"/>
                <w:bottom w:val="none" w:sz="0" w:space="0" w:color="auto"/>
                <w:right w:val="none" w:sz="0" w:space="0" w:color="auto"/>
              </w:divBdr>
            </w:div>
            <w:div w:id="771782299">
              <w:marLeft w:val="0"/>
              <w:marRight w:val="0"/>
              <w:marTop w:val="0"/>
              <w:marBottom w:val="0"/>
              <w:divBdr>
                <w:top w:val="none" w:sz="0" w:space="0" w:color="auto"/>
                <w:left w:val="none" w:sz="0" w:space="0" w:color="auto"/>
                <w:bottom w:val="none" w:sz="0" w:space="0" w:color="auto"/>
                <w:right w:val="none" w:sz="0" w:space="0" w:color="auto"/>
              </w:divBdr>
            </w:div>
            <w:div w:id="1298485877">
              <w:marLeft w:val="0"/>
              <w:marRight w:val="0"/>
              <w:marTop w:val="0"/>
              <w:marBottom w:val="0"/>
              <w:divBdr>
                <w:top w:val="none" w:sz="0" w:space="0" w:color="auto"/>
                <w:left w:val="none" w:sz="0" w:space="0" w:color="auto"/>
                <w:bottom w:val="none" w:sz="0" w:space="0" w:color="auto"/>
                <w:right w:val="none" w:sz="0" w:space="0" w:color="auto"/>
              </w:divBdr>
            </w:div>
            <w:div w:id="1987708274">
              <w:marLeft w:val="0"/>
              <w:marRight w:val="0"/>
              <w:marTop w:val="0"/>
              <w:marBottom w:val="0"/>
              <w:divBdr>
                <w:top w:val="none" w:sz="0" w:space="0" w:color="auto"/>
                <w:left w:val="none" w:sz="0" w:space="0" w:color="auto"/>
                <w:bottom w:val="none" w:sz="0" w:space="0" w:color="auto"/>
                <w:right w:val="none" w:sz="0" w:space="0" w:color="auto"/>
              </w:divBdr>
            </w:div>
            <w:div w:id="1851413220">
              <w:marLeft w:val="0"/>
              <w:marRight w:val="0"/>
              <w:marTop w:val="0"/>
              <w:marBottom w:val="0"/>
              <w:divBdr>
                <w:top w:val="none" w:sz="0" w:space="0" w:color="auto"/>
                <w:left w:val="none" w:sz="0" w:space="0" w:color="auto"/>
                <w:bottom w:val="none" w:sz="0" w:space="0" w:color="auto"/>
                <w:right w:val="none" w:sz="0" w:space="0" w:color="auto"/>
              </w:divBdr>
            </w:div>
            <w:div w:id="618419465">
              <w:marLeft w:val="0"/>
              <w:marRight w:val="0"/>
              <w:marTop w:val="0"/>
              <w:marBottom w:val="0"/>
              <w:divBdr>
                <w:top w:val="none" w:sz="0" w:space="0" w:color="auto"/>
                <w:left w:val="none" w:sz="0" w:space="0" w:color="auto"/>
                <w:bottom w:val="none" w:sz="0" w:space="0" w:color="auto"/>
                <w:right w:val="none" w:sz="0" w:space="0" w:color="auto"/>
              </w:divBdr>
            </w:div>
            <w:div w:id="1250968232">
              <w:marLeft w:val="0"/>
              <w:marRight w:val="0"/>
              <w:marTop w:val="0"/>
              <w:marBottom w:val="0"/>
              <w:divBdr>
                <w:top w:val="none" w:sz="0" w:space="0" w:color="auto"/>
                <w:left w:val="none" w:sz="0" w:space="0" w:color="auto"/>
                <w:bottom w:val="none" w:sz="0" w:space="0" w:color="auto"/>
                <w:right w:val="none" w:sz="0" w:space="0" w:color="auto"/>
              </w:divBdr>
            </w:div>
            <w:div w:id="1131943802">
              <w:marLeft w:val="0"/>
              <w:marRight w:val="0"/>
              <w:marTop w:val="0"/>
              <w:marBottom w:val="0"/>
              <w:divBdr>
                <w:top w:val="none" w:sz="0" w:space="0" w:color="auto"/>
                <w:left w:val="none" w:sz="0" w:space="0" w:color="auto"/>
                <w:bottom w:val="none" w:sz="0" w:space="0" w:color="auto"/>
                <w:right w:val="none" w:sz="0" w:space="0" w:color="auto"/>
              </w:divBdr>
            </w:div>
            <w:div w:id="1047989087">
              <w:marLeft w:val="0"/>
              <w:marRight w:val="0"/>
              <w:marTop w:val="0"/>
              <w:marBottom w:val="0"/>
              <w:divBdr>
                <w:top w:val="none" w:sz="0" w:space="0" w:color="auto"/>
                <w:left w:val="none" w:sz="0" w:space="0" w:color="auto"/>
                <w:bottom w:val="none" w:sz="0" w:space="0" w:color="auto"/>
                <w:right w:val="none" w:sz="0" w:space="0" w:color="auto"/>
              </w:divBdr>
            </w:div>
            <w:div w:id="1445884362">
              <w:marLeft w:val="0"/>
              <w:marRight w:val="0"/>
              <w:marTop w:val="0"/>
              <w:marBottom w:val="0"/>
              <w:divBdr>
                <w:top w:val="none" w:sz="0" w:space="0" w:color="auto"/>
                <w:left w:val="none" w:sz="0" w:space="0" w:color="auto"/>
                <w:bottom w:val="none" w:sz="0" w:space="0" w:color="auto"/>
                <w:right w:val="none" w:sz="0" w:space="0" w:color="auto"/>
              </w:divBdr>
            </w:div>
            <w:div w:id="1784227578">
              <w:marLeft w:val="0"/>
              <w:marRight w:val="0"/>
              <w:marTop w:val="0"/>
              <w:marBottom w:val="0"/>
              <w:divBdr>
                <w:top w:val="none" w:sz="0" w:space="0" w:color="auto"/>
                <w:left w:val="none" w:sz="0" w:space="0" w:color="auto"/>
                <w:bottom w:val="none" w:sz="0" w:space="0" w:color="auto"/>
                <w:right w:val="none" w:sz="0" w:space="0" w:color="auto"/>
              </w:divBdr>
            </w:div>
            <w:div w:id="1658727135">
              <w:marLeft w:val="0"/>
              <w:marRight w:val="0"/>
              <w:marTop w:val="0"/>
              <w:marBottom w:val="0"/>
              <w:divBdr>
                <w:top w:val="none" w:sz="0" w:space="0" w:color="auto"/>
                <w:left w:val="none" w:sz="0" w:space="0" w:color="auto"/>
                <w:bottom w:val="none" w:sz="0" w:space="0" w:color="auto"/>
                <w:right w:val="none" w:sz="0" w:space="0" w:color="auto"/>
              </w:divBdr>
            </w:div>
            <w:div w:id="1168523716">
              <w:marLeft w:val="0"/>
              <w:marRight w:val="0"/>
              <w:marTop w:val="0"/>
              <w:marBottom w:val="0"/>
              <w:divBdr>
                <w:top w:val="none" w:sz="0" w:space="0" w:color="auto"/>
                <w:left w:val="none" w:sz="0" w:space="0" w:color="auto"/>
                <w:bottom w:val="none" w:sz="0" w:space="0" w:color="auto"/>
                <w:right w:val="none" w:sz="0" w:space="0" w:color="auto"/>
              </w:divBdr>
            </w:div>
            <w:div w:id="390152264">
              <w:marLeft w:val="0"/>
              <w:marRight w:val="0"/>
              <w:marTop w:val="0"/>
              <w:marBottom w:val="0"/>
              <w:divBdr>
                <w:top w:val="none" w:sz="0" w:space="0" w:color="auto"/>
                <w:left w:val="none" w:sz="0" w:space="0" w:color="auto"/>
                <w:bottom w:val="none" w:sz="0" w:space="0" w:color="auto"/>
                <w:right w:val="none" w:sz="0" w:space="0" w:color="auto"/>
              </w:divBdr>
            </w:div>
            <w:div w:id="572858018">
              <w:marLeft w:val="0"/>
              <w:marRight w:val="0"/>
              <w:marTop w:val="0"/>
              <w:marBottom w:val="0"/>
              <w:divBdr>
                <w:top w:val="none" w:sz="0" w:space="0" w:color="auto"/>
                <w:left w:val="none" w:sz="0" w:space="0" w:color="auto"/>
                <w:bottom w:val="none" w:sz="0" w:space="0" w:color="auto"/>
                <w:right w:val="none" w:sz="0" w:space="0" w:color="auto"/>
              </w:divBdr>
            </w:div>
            <w:div w:id="1246265298">
              <w:marLeft w:val="0"/>
              <w:marRight w:val="0"/>
              <w:marTop w:val="0"/>
              <w:marBottom w:val="0"/>
              <w:divBdr>
                <w:top w:val="none" w:sz="0" w:space="0" w:color="auto"/>
                <w:left w:val="none" w:sz="0" w:space="0" w:color="auto"/>
                <w:bottom w:val="none" w:sz="0" w:space="0" w:color="auto"/>
                <w:right w:val="none" w:sz="0" w:space="0" w:color="auto"/>
              </w:divBdr>
            </w:div>
            <w:div w:id="1110929145">
              <w:marLeft w:val="0"/>
              <w:marRight w:val="0"/>
              <w:marTop w:val="0"/>
              <w:marBottom w:val="0"/>
              <w:divBdr>
                <w:top w:val="none" w:sz="0" w:space="0" w:color="auto"/>
                <w:left w:val="none" w:sz="0" w:space="0" w:color="auto"/>
                <w:bottom w:val="none" w:sz="0" w:space="0" w:color="auto"/>
                <w:right w:val="none" w:sz="0" w:space="0" w:color="auto"/>
              </w:divBdr>
            </w:div>
            <w:div w:id="1929003070">
              <w:marLeft w:val="0"/>
              <w:marRight w:val="0"/>
              <w:marTop w:val="0"/>
              <w:marBottom w:val="0"/>
              <w:divBdr>
                <w:top w:val="none" w:sz="0" w:space="0" w:color="auto"/>
                <w:left w:val="none" w:sz="0" w:space="0" w:color="auto"/>
                <w:bottom w:val="none" w:sz="0" w:space="0" w:color="auto"/>
                <w:right w:val="none" w:sz="0" w:space="0" w:color="auto"/>
              </w:divBdr>
            </w:div>
            <w:div w:id="315886356">
              <w:marLeft w:val="0"/>
              <w:marRight w:val="0"/>
              <w:marTop w:val="0"/>
              <w:marBottom w:val="0"/>
              <w:divBdr>
                <w:top w:val="none" w:sz="0" w:space="0" w:color="auto"/>
                <w:left w:val="none" w:sz="0" w:space="0" w:color="auto"/>
                <w:bottom w:val="none" w:sz="0" w:space="0" w:color="auto"/>
                <w:right w:val="none" w:sz="0" w:space="0" w:color="auto"/>
              </w:divBdr>
            </w:div>
            <w:div w:id="2043938230">
              <w:marLeft w:val="0"/>
              <w:marRight w:val="0"/>
              <w:marTop w:val="0"/>
              <w:marBottom w:val="0"/>
              <w:divBdr>
                <w:top w:val="none" w:sz="0" w:space="0" w:color="auto"/>
                <w:left w:val="none" w:sz="0" w:space="0" w:color="auto"/>
                <w:bottom w:val="none" w:sz="0" w:space="0" w:color="auto"/>
                <w:right w:val="none" w:sz="0" w:space="0" w:color="auto"/>
              </w:divBdr>
            </w:div>
            <w:div w:id="470027568">
              <w:marLeft w:val="0"/>
              <w:marRight w:val="0"/>
              <w:marTop w:val="0"/>
              <w:marBottom w:val="0"/>
              <w:divBdr>
                <w:top w:val="none" w:sz="0" w:space="0" w:color="auto"/>
                <w:left w:val="none" w:sz="0" w:space="0" w:color="auto"/>
                <w:bottom w:val="none" w:sz="0" w:space="0" w:color="auto"/>
                <w:right w:val="none" w:sz="0" w:space="0" w:color="auto"/>
              </w:divBdr>
            </w:div>
            <w:div w:id="1738821660">
              <w:marLeft w:val="0"/>
              <w:marRight w:val="0"/>
              <w:marTop w:val="0"/>
              <w:marBottom w:val="0"/>
              <w:divBdr>
                <w:top w:val="none" w:sz="0" w:space="0" w:color="auto"/>
                <w:left w:val="none" w:sz="0" w:space="0" w:color="auto"/>
                <w:bottom w:val="none" w:sz="0" w:space="0" w:color="auto"/>
                <w:right w:val="none" w:sz="0" w:space="0" w:color="auto"/>
              </w:divBdr>
            </w:div>
            <w:div w:id="1397900411">
              <w:marLeft w:val="0"/>
              <w:marRight w:val="0"/>
              <w:marTop w:val="0"/>
              <w:marBottom w:val="0"/>
              <w:divBdr>
                <w:top w:val="none" w:sz="0" w:space="0" w:color="auto"/>
                <w:left w:val="none" w:sz="0" w:space="0" w:color="auto"/>
                <w:bottom w:val="none" w:sz="0" w:space="0" w:color="auto"/>
                <w:right w:val="none" w:sz="0" w:space="0" w:color="auto"/>
              </w:divBdr>
            </w:div>
            <w:div w:id="1333415986">
              <w:marLeft w:val="0"/>
              <w:marRight w:val="0"/>
              <w:marTop w:val="0"/>
              <w:marBottom w:val="0"/>
              <w:divBdr>
                <w:top w:val="none" w:sz="0" w:space="0" w:color="auto"/>
                <w:left w:val="none" w:sz="0" w:space="0" w:color="auto"/>
                <w:bottom w:val="none" w:sz="0" w:space="0" w:color="auto"/>
                <w:right w:val="none" w:sz="0" w:space="0" w:color="auto"/>
              </w:divBdr>
            </w:div>
            <w:div w:id="878468771">
              <w:marLeft w:val="0"/>
              <w:marRight w:val="0"/>
              <w:marTop w:val="0"/>
              <w:marBottom w:val="0"/>
              <w:divBdr>
                <w:top w:val="none" w:sz="0" w:space="0" w:color="auto"/>
                <w:left w:val="none" w:sz="0" w:space="0" w:color="auto"/>
                <w:bottom w:val="none" w:sz="0" w:space="0" w:color="auto"/>
                <w:right w:val="none" w:sz="0" w:space="0" w:color="auto"/>
              </w:divBdr>
            </w:div>
            <w:div w:id="680353544">
              <w:marLeft w:val="0"/>
              <w:marRight w:val="0"/>
              <w:marTop w:val="0"/>
              <w:marBottom w:val="0"/>
              <w:divBdr>
                <w:top w:val="none" w:sz="0" w:space="0" w:color="auto"/>
                <w:left w:val="none" w:sz="0" w:space="0" w:color="auto"/>
                <w:bottom w:val="none" w:sz="0" w:space="0" w:color="auto"/>
                <w:right w:val="none" w:sz="0" w:space="0" w:color="auto"/>
              </w:divBdr>
            </w:div>
            <w:div w:id="1223173462">
              <w:marLeft w:val="0"/>
              <w:marRight w:val="0"/>
              <w:marTop w:val="0"/>
              <w:marBottom w:val="0"/>
              <w:divBdr>
                <w:top w:val="none" w:sz="0" w:space="0" w:color="auto"/>
                <w:left w:val="none" w:sz="0" w:space="0" w:color="auto"/>
                <w:bottom w:val="none" w:sz="0" w:space="0" w:color="auto"/>
                <w:right w:val="none" w:sz="0" w:space="0" w:color="auto"/>
              </w:divBdr>
            </w:div>
            <w:div w:id="1570656573">
              <w:marLeft w:val="0"/>
              <w:marRight w:val="0"/>
              <w:marTop w:val="0"/>
              <w:marBottom w:val="0"/>
              <w:divBdr>
                <w:top w:val="none" w:sz="0" w:space="0" w:color="auto"/>
                <w:left w:val="none" w:sz="0" w:space="0" w:color="auto"/>
                <w:bottom w:val="none" w:sz="0" w:space="0" w:color="auto"/>
                <w:right w:val="none" w:sz="0" w:space="0" w:color="auto"/>
              </w:divBdr>
            </w:div>
            <w:div w:id="1141775944">
              <w:marLeft w:val="0"/>
              <w:marRight w:val="0"/>
              <w:marTop w:val="0"/>
              <w:marBottom w:val="0"/>
              <w:divBdr>
                <w:top w:val="none" w:sz="0" w:space="0" w:color="auto"/>
                <w:left w:val="none" w:sz="0" w:space="0" w:color="auto"/>
                <w:bottom w:val="none" w:sz="0" w:space="0" w:color="auto"/>
                <w:right w:val="none" w:sz="0" w:space="0" w:color="auto"/>
              </w:divBdr>
            </w:div>
            <w:div w:id="1391346697">
              <w:marLeft w:val="0"/>
              <w:marRight w:val="0"/>
              <w:marTop w:val="0"/>
              <w:marBottom w:val="0"/>
              <w:divBdr>
                <w:top w:val="none" w:sz="0" w:space="0" w:color="auto"/>
                <w:left w:val="none" w:sz="0" w:space="0" w:color="auto"/>
                <w:bottom w:val="none" w:sz="0" w:space="0" w:color="auto"/>
                <w:right w:val="none" w:sz="0" w:space="0" w:color="auto"/>
              </w:divBdr>
            </w:div>
            <w:div w:id="809706660">
              <w:marLeft w:val="0"/>
              <w:marRight w:val="0"/>
              <w:marTop w:val="0"/>
              <w:marBottom w:val="0"/>
              <w:divBdr>
                <w:top w:val="none" w:sz="0" w:space="0" w:color="auto"/>
                <w:left w:val="none" w:sz="0" w:space="0" w:color="auto"/>
                <w:bottom w:val="none" w:sz="0" w:space="0" w:color="auto"/>
                <w:right w:val="none" w:sz="0" w:space="0" w:color="auto"/>
              </w:divBdr>
            </w:div>
            <w:div w:id="11038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3020">
      <w:bodyDiv w:val="1"/>
      <w:marLeft w:val="0"/>
      <w:marRight w:val="0"/>
      <w:marTop w:val="0"/>
      <w:marBottom w:val="0"/>
      <w:divBdr>
        <w:top w:val="none" w:sz="0" w:space="0" w:color="auto"/>
        <w:left w:val="none" w:sz="0" w:space="0" w:color="auto"/>
        <w:bottom w:val="none" w:sz="0" w:space="0" w:color="auto"/>
        <w:right w:val="none" w:sz="0" w:space="0" w:color="auto"/>
      </w:divBdr>
      <w:divsChild>
        <w:div w:id="172040598">
          <w:marLeft w:val="0"/>
          <w:marRight w:val="0"/>
          <w:marTop w:val="0"/>
          <w:marBottom w:val="0"/>
          <w:divBdr>
            <w:top w:val="none" w:sz="0" w:space="0" w:color="auto"/>
            <w:left w:val="none" w:sz="0" w:space="0" w:color="auto"/>
            <w:bottom w:val="none" w:sz="0" w:space="0" w:color="auto"/>
            <w:right w:val="none" w:sz="0" w:space="0" w:color="auto"/>
          </w:divBdr>
          <w:divsChild>
            <w:div w:id="567423750">
              <w:marLeft w:val="0"/>
              <w:marRight w:val="0"/>
              <w:marTop w:val="0"/>
              <w:marBottom w:val="0"/>
              <w:divBdr>
                <w:top w:val="none" w:sz="0" w:space="0" w:color="auto"/>
                <w:left w:val="none" w:sz="0" w:space="0" w:color="auto"/>
                <w:bottom w:val="none" w:sz="0" w:space="0" w:color="auto"/>
                <w:right w:val="none" w:sz="0" w:space="0" w:color="auto"/>
              </w:divBdr>
            </w:div>
            <w:div w:id="22442188">
              <w:marLeft w:val="0"/>
              <w:marRight w:val="0"/>
              <w:marTop w:val="0"/>
              <w:marBottom w:val="0"/>
              <w:divBdr>
                <w:top w:val="none" w:sz="0" w:space="0" w:color="auto"/>
                <w:left w:val="none" w:sz="0" w:space="0" w:color="auto"/>
                <w:bottom w:val="none" w:sz="0" w:space="0" w:color="auto"/>
                <w:right w:val="none" w:sz="0" w:space="0" w:color="auto"/>
              </w:divBdr>
            </w:div>
            <w:div w:id="1821657711">
              <w:marLeft w:val="0"/>
              <w:marRight w:val="0"/>
              <w:marTop w:val="0"/>
              <w:marBottom w:val="0"/>
              <w:divBdr>
                <w:top w:val="none" w:sz="0" w:space="0" w:color="auto"/>
                <w:left w:val="none" w:sz="0" w:space="0" w:color="auto"/>
                <w:bottom w:val="none" w:sz="0" w:space="0" w:color="auto"/>
                <w:right w:val="none" w:sz="0" w:space="0" w:color="auto"/>
              </w:divBdr>
            </w:div>
            <w:div w:id="621153268">
              <w:marLeft w:val="0"/>
              <w:marRight w:val="0"/>
              <w:marTop w:val="0"/>
              <w:marBottom w:val="0"/>
              <w:divBdr>
                <w:top w:val="none" w:sz="0" w:space="0" w:color="auto"/>
                <w:left w:val="none" w:sz="0" w:space="0" w:color="auto"/>
                <w:bottom w:val="none" w:sz="0" w:space="0" w:color="auto"/>
                <w:right w:val="none" w:sz="0" w:space="0" w:color="auto"/>
              </w:divBdr>
            </w:div>
            <w:div w:id="179780764">
              <w:marLeft w:val="0"/>
              <w:marRight w:val="0"/>
              <w:marTop w:val="0"/>
              <w:marBottom w:val="0"/>
              <w:divBdr>
                <w:top w:val="none" w:sz="0" w:space="0" w:color="auto"/>
                <w:left w:val="none" w:sz="0" w:space="0" w:color="auto"/>
                <w:bottom w:val="none" w:sz="0" w:space="0" w:color="auto"/>
                <w:right w:val="none" w:sz="0" w:space="0" w:color="auto"/>
              </w:divBdr>
            </w:div>
            <w:div w:id="1204707487">
              <w:marLeft w:val="0"/>
              <w:marRight w:val="0"/>
              <w:marTop w:val="0"/>
              <w:marBottom w:val="0"/>
              <w:divBdr>
                <w:top w:val="none" w:sz="0" w:space="0" w:color="auto"/>
                <w:left w:val="none" w:sz="0" w:space="0" w:color="auto"/>
                <w:bottom w:val="none" w:sz="0" w:space="0" w:color="auto"/>
                <w:right w:val="none" w:sz="0" w:space="0" w:color="auto"/>
              </w:divBdr>
            </w:div>
            <w:div w:id="1398866819">
              <w:marLeft w:val="0"/>
              <w:marRight w:val="0"/>
              <w:marTop w:val="0"/>
              <w:marBottom w:val="0"/>
              <w:divBdr>
                <w:top w:val="none" w:sz="0" w:space="0" w:color="auto"/>
                <w:left w:val="none" w:sz="0" w:space="0" w:color="auto"/>
                <w:bottom w:val="none" w:sz="0" w:space="0" w:color="auto"/>
                <w:right w:val="none" w:sz="0" w:space="0" w:color="auto"/>
              </w:divBdr>
            </w:div>
            <w:div w:id="852886868">
              <w:marLeft w:val="0"/>
              <w:marRight w:val="0"/>
              <w:marTop w:val="0"/>
              <w:marBottom w:val="0"/>
              <w:divBdr>
                <w:top w:val="none" w:sz="0" w:space="0" w:color="auto"/>
                <w:left w:val="none" w:sz="0" w:space="0" w:color="auto"/>
                <w:bottom w:val="none" w:sz="0" w:space="0" w:color="auto"/>
                <w:right w:val="none" w:sz="0" w:space="0" w:color="auto"/>
              </w:divBdr>
            </w:div>
            <w:div w:id="2144106904">
              <w:marLeft w:val="0"/>
              <w:marRight w:val="0"/>
              <w:marTop w:val="0"/>
              <w:marBottom w:val="0"/>
              <w:divBdr>
                <w:top w:val="none" w:sz="0" w:space="0" w:color="auto"/>
                <w:left w:val="none" w:sz="0" w:space="0" w:color="auto"/>
                <w:bottom w:val="none" w:sz="0" w:space="0" w:color="auto"/>
                <w:right w:val="none" w:sz="0" w:space="0" w:color="auto"/>
              </w:divBdr>
            </w:div>
            <w:div w:id="1933470165">
              <w:marLeft w:val="0"/>
              <w:marRight w:val="0"/>
              <w:marTop w:val="0"/>
              <w:marBottom w:val="0"/>
              <w:divBdr>
                <w:top w:val="none" w:sz="0" w:space="0" w:color="auto"/>
                <w:left w:val="none" w:sz="0" w:space="0" w:color="auto"/>
                <w:bottom w:val="none" w:sz="0" w:space="0" w:color="auto"/>
                <w:right w:val="none" w:sz="0" w:space="0" w:color="auto"/>
              </w:divBdr>
            </w:div>
            <w:div w:id="731585666">
              <w:marLeft w:val="0"/>
              <w:marRight w:val="0"/>
              <w:marTop w:val="0"/>
              <w:marBottom w:val="0"/>
              <w:divBdr>
                <w:top w:val="none" w:sz="0" w:space="0" w:color="auto"/>
                <w:left w:val="none" w:sz="0" w:space="0" w:color="auto"/>
                <w:bottom w:val="none" w:sz="0" w:space="0" w:color="auto"/>
                <w:right w:val="none" w:sz="0" w:space="0" w:color="auto"/>
              </w:divBdr>
            </w:div>
            <w:div w:id="1199899455">
              <w:marLeft w:val="0"/>
              <w:marRight w:val="0"/>
              <w:marTop w:val="0"/>
              <w:marBottom w:val="0"/>
              <w:divBdr>
                <w:top w:val="none" w:sz="0" w:space="0" w:color="auto"/>
                <w:left w:val="none" w:sz="0" w:space="0" w:color="auto"/>
                <w:bottom w:val="none" w:sz="0" w:space="0" w:color="auto"/>
                <w:right w:val="none" w:sz="0" w:space="0" w:color="auto"/>
              </w:divBdr>
            </w:div>
            <w:div w:id="565603452">
              <w:marLeft w:val="0"/>
              <w:marRight w:val="0"/>
              <w:marTop w:val="0"/>
              <w:marBottom w:val="0"/>
              <w:divBdr>
                <w:top w:val="none" w:sz="0" w:space="0" w:color="auto"/>
                <w:left w:val="none" w:sz="0" w:space="0" w:color="auto"/>
                <w:bottom w:val="none" w:sz="0" w:space="0" w:color="auto"/>
                <w:right w:val="none" w:sz="0" w:space="0" w:color="auto"/>
              </w:divBdr>
            </w:div>
            <w:div w:id="2091075211">
              <w:marLeft w:val="0"/>
              <w:marRight w:val="0"/>
              <w:marTop w:val="0"/>
              <w:marBottom w:val="0"/>
              <w:divBdr>
                <w:top w:val="none" w:sz="0" w:space="0" w:color="auto"/>
                <w:left w:val="none" w:sz="0" w:space="0" w:color="auto"/>
                <w:bottom w:val="none" w:sz="0" w:space="0" w:color="auto"/>
                <w:right w:val="none" w:sz="0" w:space="0" w:color="auto"/>
              </w:divBdr>
            </w:div>
            <w:div w:id="1802116583">
              <w:marLeft w:val="0"/>
              <w:marRight w:val="0"/>
              <w:marTop w:val="0"/>
              <w:marBottom w:val="0"/>
              <w:divBdr>
                <w:top w:val="none" w:sz="0" w:space="0" w:color="auto"/>
                <w:left w:val="none" w:sz="0" w:space="0" w:color="auto"/>
                <w:bottom w:val="none" w:sz="0" w:space="0" w:color="auto"/>
                <w:right w:val="none" w:sz="0" w:space="0" w:color="auto"/>
              </w:divBdr>
            </w:div>
            <w:div w:id="1035666108">
              <w:marLeft w:val="0"/>
              <w:marRight w:val="0"/>
              <w:marTop w:val="0"/>
              <w:marBottom w:val="0"/>
              <w:divBdr>
                <w:top w:val="none" w:sz="0" w:space="0" w:color="auto"/>
                <w:left w:val="none" w:sz="0" w:space="0" w:color="auto"/>
                <w:bottom w:val="none" w:sz="0" w:space="0" w:color="auto"/>
                <w:right w:val="none" w:sz="0" w:space="0" w:color="auto"/>
              </w:divBdr>
            </w:div>
            <w:div w:id="2018534711">
              <w:marLeft w:val="0"/>
              <w:marRight w:val="0"/>
              <w:marTop w:val="0"/>
              <w:marBottom w:val="0"/>
              <w:divBdr>
                <w:top w:val="none" w:sz="0" w:space="0" w:color="auto"/>
                <w:left w:val="none" w:sz="0" w:space="0" w:color="auto"/>
                <w:bottom w:val="none" w:sz="0" w:space="0" w:color="auto"/>
                <w:right w:val="none" w:sz="0" w:space="0" w:color="auto"/>
              </w:divBdr>
            </w:div>
            <w:div w:id="297611224">
              <w:marLeft w:val="0"/>
              <w:marRight w:val="0"/>
              <w:marTop w:val="0"/>
              <w:marBottom w:val="0"/>
              <w:divBdr>
                <w:top w:val="none" w:sz="0" w:space="0" w:color="auto"/>
                <w:left w:val="none" w:sz="0" w:space="0" w:color="auto"/>
                <w:bottom w:val="none" w:sz="0" w:space="0" w:color="auto"/>
                <w:right w:val="none" w:sz="0" w:space="0" w:color="auto"/>
              </w:divBdr>
            </w:div>
            <w:div w:id="385884534">
              <w:marLeft w:val="0"/>
              <w:marRight w:val="0"/>
              <w:marTop w:val="0"/>
              <w:marBottom w:val="0"/>
              <w:divBdr>
                <w:top w:val="none" w:sz="0" w:space="0" w:color="auto"/>
                <w:left w:val="none" w:sz="0" w:space="0" w:color="auto"/>
                <w:bottom w:val="none" w:sz="0" w:space="0" w:color="auto"/>
                <w:right w:val="none" w:sz="0" w:space="0" w:color="auto"/>
              </w:divBdr>
            </w:div>
            <w:div w:id="909461304">
              <w:marLeft w:val="0"/>
              <w:marRight w:val="0"/>
              <w:marTop w:val="0"/>
              <w:marBottom w:val="0"/>
              <w:divBdr>
                <w:top w:val="none" w:sz="0" w:space="0" w:color="auto"/>
                <w:left w:val="none" w:sz="0" w:space="0" w:color="auto"/>
                <w:bottom w:val="none" w:sz="0" w:space="0" w:color="auto"/>
                <w:right w:val="none" w:sz="0" w:space="0" w:color="auto"/>
              </w:divBdr>
            </w:div>
            <w:div w:id="1003581974">
              <w:marLeft w:val="0"/>
              <w:marRight w:val="0"/>
              <w:marTop w:val="0"/>
              <w:marBottom w:val="0"/>
              <w:divBdr>
                <w:top w:val="none" w:sz="0" w:space="0" w:color="auto"/>
                <w:left w:val="none" w:sz="0" w:space="0" w:color="auto"/>
                <w:bottom w:val="none" w:sz="0" w:space="0" w:color="auto"/>
                <w:right w:val="none" w:sz="0" w:space="0" w:color="auto"/>
              </w:divBdr>
            </w:div>
            <w:div w:id="1541548390">
              <w:marLeft w:val="0"/>
              <w:marRight w:val="0"/>
              <w:marTop w:val="0"/>
              <w:marBottom w:val="0"/>
              <w:divBdr>
                <w:top w:val="none" w:sz="0" w:space="0" w:color="auto"/>
                <w:left w:val="none" w:sz="0" w:space="0" w:color="auto"/>
                <w:bottom w:val="none" w:sz="0" w:space="0" w:color="auto"/>
                <w:right w:val="none" w:sz="0" w:space="0" w:color="auto"/>
              </w:divBdr>
            </w:div>
            <w:div w:id="892083413">
              <w:marLeft w:val="0"/>
              <w:marRight w:val="0"/>
              <w:marTop w:val="0"/>
              <w:marBottom w:val="0"/>
              <w:divBdr>
                <w:top w:val="none" w:sz="0" w:space="0" w:color="auto"/>
                <w:left w:val="none" w:sz="0" w:space="0" w:color="auto"/>
                <w:bottom w:val="none" w:sz="0" w:space="0" w:color="auto"/>
                <w:right w:val="none" w:sz="0" w:space="0" w:color="auto"/>
              </w:divBdr>
            </w:div>
            <w:div w:id="624971731">
              <w:marLeft w:val="0"/>
              <w:marRight w:val="0"/>
              <w:marTop w:val="0"/>
              <w:marBottom w:val="0"/>
              <w:divBdr>
                <w:top w:val="none" w:sz="0" w:space="0" w:color="auto"/>
                <w:left w:val="none" w:sz="0" w:space="0" w:color="auto"/>
                <w:bottom w:val="none" w:sz="0" w:space="0" w:color="auto"/>
                <w:right w:val="none" w:sz="0" w:space="0" w:color="auto"/>
              </w:divBdr>
            </w:div>
            <w:div w:id="1819111176">
              <w:marLeft w:val="0"/>
              <w:marRight w:val="0"/>
              <w:marTop w:val="0"/>
              <w:marBottom w:val="0"/>
              <w:divBdr>
                <w:top w:val="none" w:sz="0" w:space="0" w:color="auto"/>
                <w:left w:val="none" w:sz="0" w:space="0" w:color="auto"/>
                <w:bottom w:val="none" w:sz="0" w:space="0" w:color="auto"/>
                <w:right w:val="none" w:sz="0" w:space="0" w:color="auto"/>
              </w:divBdr>
            </w:div>
            <w:div w:id="1065689850">
              <w:marLeft w:val="0"/>
              <w:marRight w:val="0"/>
              <w:marTop w:val="0"/>
              <w:marBottom w:val="0"/>
              <w:divBdr>
                <w:top w:val="none" w:sz="0" w:space="0" w:color="auto"/>
                <w:left w:val="none" w:sz="0" w:space="0" w:color="auto"/>
                <w:bottom w:val="none" w:sz="0" w:space="0" w:color="auto"/>
                <w:right w:val="none" w:sz="0" w:space="0" w:color="auto"/>
              </w:divBdr>
            </w:div>
            <w:div w:id="1950549413">
              <w:marLeft w:val="0"/>
              <w:marRight w:val="0"/>
              <w:marTop w:val="0"/>
              <w:marBottom w:val="0"/>
              <w:divBdr>
                <w:top w:val="none" w:sz="0" w:space="0" w:color="auto"/>
                <w:left w:val="none" w:sz="0" w:space="0" w:color="auto"/>
                <w:bottom w:val="none" w:sz="0" w:space="0" w:color="auto"/>
                <w:right w:val="none" w:sz="0" w:space="0" w:color="auto"/>
              </w:divBdr>
            </w:div>
            <w:div w:id="533811970">
              <w:marLeft w:val="0"/>
              <w:marRight w:val="0"/>
              <w:marTop w:val="0"/>
              <w:marBottom w:val="0"/>
              <w:divBdr>
                <w:top w:val="none" w:sz="0" w:space="0" w:color="auto"/>
                <w:left w:val="none" w:sz="0" w:space="0" w:color="auto"/>
                <w:bottom w:val="none" w:sz="0" w:space="0" w:color="auto"/>
                <w:right w:val="none" w:sz="0" w:space="0" w:color="auto"/>
              </w:divBdr>
            </w:div>
            <w:div w:id="1419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Odeh</dc:creator>
  <cp:keywords/>
  <dc:description/>
  <cp:lastModifiedBy>Amr Odeh</cp:lastModifiedBy>
  <cp:revision>3</cp:revision>
  <dcterms:created xsi:type="dcterms:W3CDTF">2024-10-09T04:17:00Z</dcterms:created>
  <dcterms:modified xsi:type="dcterms:W3CDTF">2024-10-09T05:09:00Z</dcterms:modified>
</cp:coreProperties>
</file>